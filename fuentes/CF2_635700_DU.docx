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68EB1" w14:textId="05FB394F" w:rsidR="00FA6D4D" w:rsidRPr="001409F7" w:rsidRDefault="00FA6D4D" w:rsidP="00442B0D"/>
    <w:p w14:paraId="3276C120" w14:textId="5A4B1740" w:rsidR="00BD50A4" w:rsidRPr="001409F7" w:rsidRDefault="00013F81" w:rsidP="00907010">
      <w:pPr>
        <w:ind w:firstLine="0"/>
        <w:jc w:val="center"/>
      </w:pPr>
      <w:r w:rsidRPr="001409F7">
        <w:rPr>
          <w:noProof/>
        </w:rPr>
        <w:drawing>
          <wp:anchor distT="0" distB="0" distL="114300" distR="114300" simplePos="0" relativeHeight="251659264" behindDoc="0" locked="0" layoutInCell="1" allowOverlap="1" wp14:anchorId="586E1DC6" wp14:editId="67D907A5">
            <wp:simplePos x="0" y="0"/>
            <wp:positionH relativeFrom="margin">
              <wp:align>center</wp:align>
            </wp:positionH>
            <wp:positionV relativeFrom="paragraph">
              <wp:posOffset>342265</wp:posOffset>
            </wp:positionV>
            <wp:extent cx="560705" cy="546100"/>
            <wp:effectExtent l="0" t="0" r="0" b="6350"/>
            <wp:wrapNone/>
            <wp:docPr id="12" name="Gráfico 12" descr="imagen decorativa">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áfico 12" descr="imagen decorativa">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p w14:paraId="56AC8456" w14:textId="674EEF9C" w:rsidR="00BD50A4" w:rsidRPr="001409F7" w:rsidRDefault="00BD50A4" w:rsidP="00BD50A4">
      <w:pPr>
        <w:jc w:val="center"/>
      </w:pPr>
    </w:p>
    <w:p w14:paraId="2ECC285E" w14:textId="41594CE8" w:rsidR="00BD50A4" w:rsidRPr="001409F7" w:rsidRDefault="00BD50A4" w:rsidP="00BD50A4">
      <w:pPr>
        <w:jc w:val="center"/>
      </w:pPr>
    </w:p>
    <w:p w14:paraId="0B9ED698" w14:textId="77777777" w:rsidR="0024663E" w:rsidRPr="001409F7" w:rsidRDefault="0024663E" w:rsidP="00907010">
      <w:pPr>
        <w:spacing w:line="240" w:lineRule="auto"/>
        <w:ind w:firstLine="0"/>
        <w:jc w:val="center"/>
        <w:rPr>
          <w:sz w:val="28"/>
          <w:szCs w:val="28"/>
        </w:rPr>
      </w:pPr>
      <w:r w:rsidRPr="001409F7">
        <w:rPr>
          <w:sz w:val="28"/>
          <w:szCs w:val="28"/>
        </w:rPr>
        <w:t>Componente formativo</w:t>
      </w:r>
    </w:p>
    <w:p w14:paraId="679B3FD0" w14:textId="308CC2F3" w:rsidR="0024663E" w:rsidRPr="001409F7" w:rsidRDefault="00142E89" w:rsidP="00907010">
      <w:pPr>
        <w:pBdr>
          <w:bottom w:val="single" w:sz="6" w:space="1" w:color="auto"/>
        </w:pBdr>
        <w:ind w:firstLine="0"/>
        <w:jc w:val="center"/>
        <w:rPr>
          <w:b/>
          <w:bCs/>
          <w:sz w:val="28"/>
          <w:szCs w:val="28"/>
        </w:rPr>
      </w:pPr>
      <w:r w:rsidRPr="001409F7">
        <w:rPr>
          <w:b/>
          <w:bCs/>
          <w:sz w:val="28"/>
          <w:szCs w:val="28"/>
        </w:rPr>
        <w:t>Efectos de la temperatura en la producción panelera</w:t>
      </w:r>
    </w:p>
    <w:p w14:paraId="7A7EC63E" w14:textId="77777777" w:rsidR="0024663E" w:rsidRPr="001409F7" w:rsidRDefault="0024663E" w:rsidP="0024663E">
      <w:pPr>
        <w:spacing w:line="240" w:lineRule="auto"/>
        <w:ind w:firstLine="0"/>
        <w:rPr>
          <w:b/>
          <w:bCs/>
          <w:sz w:val="32"/>
          <w:szCs w:val="32"/>
        </w:rPr>
      </w:pPr>
    </w:p>
    <w:p w14:paraId="6C882A56" w14:textId="77777777" w:rsidR="0024663E" w:rsidRPr="001409F7" w:rsidRDefault="0024663E" w:rsidP="0024663E">
      <w:pPr>
        <w:rPr>
          <w:b/>
          <w:bCs/>
        </w:rPr>
      </w:pPr>
      <w:r w:rsidRPr="001409F7">
        <w:rPr>
          <w:b/>
          <w:bCs/>
        </w:rPr>
        <w:t>Breve descripción:</w:t>
      </w:r>
    </w:p>
    <w:p w14:paraId="5EA3DDDA" w14:textId="7ACD048E" w:rsidR="0024663E" w:rsidRPr="001409F7" w:rsidRDefault="001409F7" w:rsidP="0024663E">
      <w:r w:rsidRPr="001409F7">
        <w:t>La temperatura juega un papel importante en el control del proceso y afecta la calidad del producto final. La relación entre esta, la concentración y la pureza de las soluciones de azúcar, es una herramienta de control eficaz para la industria. Se sabe que a medida que aumenta la concentración de una solución, expresada en grados Brix, también aumenta el punto de ebullición.</w:t>
      </w:r>
    </w:p>
    <w:p w14:paraId="4F82CA10" w14:textId="77777777" w:rsidR="0024663E" w:rsidRPr="001409F7" w:rsidRDefault="0024663E" w:rsidP="0024663E">
      <w:pPr>
        <w:rPr>
          <w:b/>
          <w:bCs/>
        </w:rPr>
      </w:pPr>
      <w:r w:rsidRPr="001409F7">
        <w:rPr>
          <w:b/>
          <w:bCs/>
        </w:rPr>
        <w:t>Área ocupacional:</w:t>
      </w:r>
    </w:p>
    <w:p w14:paraId="678EA7CB" w14:textId="1359FFE7" w:rsidR="0024663E" w:rsidRPr="001409F7" w:rsidRDefault="00142E89" w:rsidP="0024663E">
      <w:pPr>
        <w:pBdr>
          <w:bottom w:val="single" w:sz="12" w:space="1" w:color="auto"/>
        </w:pBdr>
      </w:pPr>
      <w:r w:rsidRPr="001409F7">
        <w:t>Procesamiento, fabricación y ensamble</w:t>
      </w:r>
    </w:p>
    <w:p w14:paraId="10160737" w14:textId="77777777" w:rsidR="00B40282" w:rsidRPr="001409F7" w:rsidRDefault="00B40282" w:rsidP="0024663E">
      <w:pPr>
        <w:pBdr>
          <w:bottom w:val="single" w:sz="12" w:space="1" w:color="auto"/>
        </w:pBdr>
      </w:pPr>
    </w:p>
    <w:p w14:paraId="08C46CE7" w14:textId="74E85D58" w:rsidR="00B40282" w:rsidRPr="001409F7" w:rsidRDefault="00B40282" w:rsidP="00B40282">
      <w:pPr>
        <w:tabs>
          <w:tab w:val="left" w:pos="6976"/>
        </w:tabs>
        <w:ind w:firstLine="0"/>
      </w:pPr>
    </w:p>
    <w:p w14:paraId="5ECF45C1" w14:textId="42D17C62" w:rsidR="00B40282" w:rsidRPr="001409F7" w:rsidRDefault="008554FA" w:rsidP="00907010">
      <w:pPr>
        <w:tabs>
          <w:tab w:val="left" w:pos="6976"/>
        </w:tabs>
        <w:ind w:firstLine="0"/>
        <w:jc w:val="center"/>
        <w:rPr>
          <w:b/>
          <w:bCs/>
        </w:rPr>
      </w:pPr>
      <w:r w:rsidRPr="001409F7">
        <w:rPr>
          <w:b/>
          <w:bCs/>
        </w:rPr>
        <w:t>Noviembre</w:t>
      </w:r>
      <w:r w:rsidR="00B40282" w:rsidRPr="001409F7">
        <w:rPr>
          <w:b/>
          <w:bCs/>
        </w:rPr>
        <w:t xml:space="preserve"> 2022</w:t>
      </w:r>
    </w:p>
    <w:p w14:paraId="7E0EC15E" w14:textId="77777777" w:rsidR="00125807" w:rsidRPr="001409F7" w:rsidRDefault="00125807" w:rsidP="00BD50A4"/>
    <w:p w14:paraId="738EA668" w14:textId="0F13C199" w:rsidR="00BD50A4" w:rsidRPr="001409F7" w:rsidRDefault="00BD50A4" w:rsidP="00BD50A4">
      <w:pPr>
        <w:spacing w:line="259" w:lineRule="auto"/>
        <w:jc w:val="center"/>
        <w:rPr>
          <w:b/>
          <w:bCs/>
          <w:sz w:val="20"/>
          <w:szCs w:val="20"/>
        </w:rPr>
      </w:pPr>
      <w:r w:rsidRPr="001409F7">
        <w:rPr>
          <w:b/>
          <w:bCs/>
          <w:sz w:val="20"/>
          <w:szCs w:val="20"/>
        </w:rPr>
        <w:br w:type="page"/>
      </w:r>
    </w:p>
    <w:sdt>
      <w:sdtPr>
        <w:rPr>
          <w:rFonts w:eastAsiaTheme="minorEastAsia" w:cstheme="minorBidi"/>
          <w:sz w:val="24"/>
          <w:szCs w:val="24"/>
          <w:lang w:val="es-CO" w:eastAsia="en-US"/>
        </w:rPr>
        <w:id w:val="205927341"/>
        <w:docPartObj>
          <w:docPartGallery w:val="Table of Contents"/>
          <w:docPartUnique/>
        </w:docPartObj>
      </w:sdtPr>
      <w:sdtContent>
        <w:p w14:paraId="161B2F06" w14:textId="02C16C2A" w:rsidR="0024663E" w:rsidRPr="001409F7" w:rsidRDefault="00073205" w:rsidP="0050292B">
          <w:pPr>
            <w:pStyle w:val="TtuloTDC"/>
            <w:tabs>
              <w:tab w:val="left" w:pos="1418"/>
            </w:tabs>
            <w:rPr>
              <w:lang w:val="es-CO"/>
            </w:rPr>
          </w:pPr>
          <w:r w:rsidRPr="001409F7">
            <w:rPr>
              <w:lang w:val="es-CO"/>
            </w:rPr>
            <w:t>Tabla de contenido</w:t>
          </w:r>
        </w:p>
        <w:p w14:paraId="4D818348" w14:textId="6C926EBD" w:rsidR="000E214D" w:rsidRDefault="002D2386">
          <w:pPr>
            <w:pStyle w:val="TDC1"/>
            <w:tabs>
              <w:tab w:val="right" w:leader="dot" w:pos="9962"/>
            </w:tabs>
            <w:rPr>
              <w:ins w:id="0" w:author="Maria Fernanda Morales Angulo" w:date="2025-04-16T10:14:00Z" w16du:dateUtc="2025-04-16T15:14:00Z"/>
              <w:rFonts w:asciiTheme="minorHAnsi" w:eastAsiaTheme="minorEastAsia" w:hAnsiTheme="minorHAnsi"/>
              <w:noProof/>
              <w:color w:val="auto"/>
              <w:kern w:val="2"/>
              <w:szCs w:val="24"/>
              <w:lang w:eastAsia="es-MX"/>
              <w14:ligatures w14:val="standardContextual"/>
            </w:rPr>
          </w:pPr>
          <w:r w:rsidRPr="001409F7">
            <w:fldChar w:fldCharType="begin"/>
          </w:r>
          <w:r w:rsidRPr="001409F7">
            <w:instrText xml:space="preserve"> TOC \o "1-3" \h \z \u </w:instrText>
          </w:r>
          <w:r w:rsidRPr="001409F7">
            <w:fldChar w:fldCharType="separate"/>
          </w:r>
          <w:ins w:id="1" w:author="Maria Fernanda Morales Angulo" w:date="2025-04-16T10:14:00Z" w16du:dateUtc="2025-04-16T15:14:00Z">
            <w:r w:rsidR="000E214D" w:rsidRPr="008A0F3C">
              <w:rPr>
                <w:rStyle w:val="Hipervnculo"/>
                <w:noProof/>
              </w:rPr>
              <w:fldChar w:fldCharType="begin"/>
            </w:r>
            <w:r w:rsidR="000E214D" w:rsidRPr="008A0F3C">
              <w:rPr>
                <w:rStyle w:val="Hipervnculo"/>
                <w:noProof/>
              </w:rPr>
              <w:instrText xml:space="preserve"> </w:instrText>
            </w:r>
            <w:r w:rsidR="000E214D">
              <w:rPr>
                <w:noProof/>
              </w:rPr>
              <w:instrText>HYPERLINK \l "_Toc195690864"</w:instrText>
            </w:r>
            <w:r w:rsidR="000E214D" w:rsidRPr="008A0F3C">
              <w:rPr>
                <w:rStyle w:val="Hipervnculo"/>
                <w:noProof/>
              </w:rPr>
              <w:instrText xml:space="preserve"> </w:instrText>
            </w:r>
            <w:r w:rsidR="000E214D" w:rsidRPr="008A0F3C">
              <w:rPr>
                <w:rStyle w:val="Hipervnculo"/>
                <w:noProof/>
              </w:rPr>
            </w:r>
            <w:r w:rsidR="000E214D" w:rsidRPr="008A0F3C">
              <w:rPr>
                <w:rStyle w:val="Hipervnculo"/>
                <w:noProof/>
              </w:rPr>
              <w:fldChar w:fldCharType="separate"/>
            </w:r>
            <w:r w:rsidR="000E214D" w:rsidRPr="008A0F3C">
              <w:rPr>
                <w:rStyle w:val="Hipervnculo"/>
                <w:noProof/>
              </w:rPr>
              <w:t>Introducción</w:t>
            </w:r>
            <w:r w:rsidR="000E214D">
              <w:rPr>
                <w:noProof/>
                <w:webHidden/>
              </w:rPr>
              <w:tab/>
            </w:r>
            <w:r w:rsidR="000E214D">
              <w:rPr>
                <w:noProof/>
                <w:webHidden/>
              </w:rPr>
              <w:fldChar w:fldCharType="begin"/>
            </w:r>
            <w:r w:rsidR="000E214D">
              <w:rPr>
                <w:noProof/>
                <w:webHidden/>
              </w:rPr>
              <w:instrText xml:space="preserve"> PAGEREF _Toc195690864 \h </w:instrText>
            </w:r>
          </w:ins>
          <w:r w:rsidR="000E214D">
            <w:rPr>
              <w:noProof/>
              <w:webHidden/>
            </w:rPr>
          </w:r>
          <w:r w:rsidR="000E214D">
            <w:rPr>
              <w:noProof/>
              <w:webHidden/>
            </w:rPr>
            <w:fldChar w:fldCharType="separate"/>
          </w:r>
          <w:ins w:id="2" w:author="Maria Fernanda Morales Angulo" w:date="2025-04-16T10:14:00Z" w16du:dateUtc="2025-04-16T15:14:00Z">
            <w:r w:rsidR="000E214D">
              <w:rPr>
                <w:noProof/>
                <w:webHidden/>
              </w:rPr>
              <w:t>3</w:t>
            </w:r>
            <w:r w:rsidR="000E214D">
              <w:rPr>
                <w:noProof/>
                <w:webHidden/>
              </w:rPr>
              <w:fldChar w:fldCharType="end"/>
            </w:r>
            <w:r w:rsidR="000E214D" w:rsidRPr="008A0F3C">
              <w:rPr>
                <w:rStyle w:val="Hipervnculo"/>
                <w:noProof/>
              </w:rPr>
              <w:fldChar w:fldCharType="end"/>
            </w:r>
          </w:ins>
        </w:p>
        <w:p w14:paraId="7C9637D8" w14:textId="15F164E3" w:rsidR="000E214D" w:rsidRDefault="000E214D">
          <w:pPr>
            <w:pStyle w:val="TDC1"/>
            <w:tabs>
              <w:tab w:val="left" w:pos="1200"/>
              <w:tab w:val="right" w:leader="dot" w:pos="9962"/>
            </w:tabs>
            <w:rPr>
              <w:ins w:id="3" w:author="Maria Fernanda Morales Angulo" w:date="2025-04-16T10:14:00Z" w16du:dateUtc="2025-04-16T15:14:00Z"/>
              <w:rFonts w:asciiTheme="minorHAnsi" w:eastAsiaTheme="minorEastAsia" w:hAnsiTheme="minorHAnsi"/>
              <w:noProof/>
              <w:color w:val="auto"/>
              <w:kern w:val="2"/>
              <w:szCs w:val="24"/>
              <w:lang w:eastAsia="es-MX"/>
              <w14:ligatures w14:val="standardContextual"/>
            </w:rPr>
          </w:pPr>
          <w:ins w:id="4" w:author="Maria Fernanda Morales Angulo" w:date="2025-04-16T10:14:00Z" w16du:dateUtc="2025-04-16T15:14:00Z">
            <w:r w:rsidRPr="008A0F3C">
              <w:rPr>
                <w:rStyle w:val="Hipervnculo"/>
                <w:noProof/>
              </w:rPr>
              <w:fldChar w:fldCharType="begin"/>
            </w:r>
            <w:r w:rsidRPr="008A0F3C">
              <w:rPr>
                <w:rStyle w:val="Hipervnculo"/>
                <w:noProof/>
              </w:rPr>
              <w:instrText xml:space="preserve"> </w:instrText>
            </w:r>
            <w:r>
              <w:rPr>
                <w:noProof/>
              </w:rPr>
              <w:instrText>HYPERLINK \l "_Toc195690865"</w:instrText>
            </w:r>
            <w:r w:rsidRPr="008A0F3C">
              <w:rPr>
                <w:rStyle w:val="Hipervnculo"/>
                <w:noProof/>
              </w:rPr>
              <w:instrText xml:space="preserve"> </w:instrText>
            </w:r>
            <w:r w:rsidRPr="008A0F3C">
              <w:rPr>
                <w:rStyle w:val="Hipervnculo"/>
                <w:noProof/>
              </w:rPr>
            </w:r>
            <w:r w:rsidRPr="008A0F3C">
              <w:rPr>
                <w:rStyle w:val="Hipervnculo"/>
                <w:noProof/>
              </w:rPr>
              <w:fldChar w:fldCharType="separate"/>
            </w:r>
            <w:r w:rsidRPr="008A0F3C">
              <w:rPr>
                <w:rStyle w:val="Hipervnculo"/>
                <w:noProof/>
              </w:rPr>
              <w:t>1.</w:t>
            </w:r>
            <w:r>
              <w:rPr>
                <w:rFonts w:asciiTheme="minorHAnsi" w:eastAsiaTheme="minorEastAsia" w:hAnsiTheme="minorHAnsi"/>
                <w:noProof/>
                <w:color w:val="auto"/>
                <w:kern w:val="2"/>
                <w:szCs w:val="24"/>
                <w:lang w:eastAsia="es-MX"/>
                <w14:ligatures w14:val="standardContextual"/>
              </w:rPr>
              <w:tab/>
            </w:r>
            <w:r w:rsidRPr="008A0F3C">
              <w:rPr>
                <w:rStyle w:val="Hipervnculo"/>
                <w:noProof/>
              </w:rPr>
              <w:t>Combustión utilizados en las hornillas</w:t>
            </w:r>
            <w:r>
              <w:rPr>
                <w:noProof/>
                <w:webHidden/>
              </w:rPr>
              <w:tab/>
            </w:r>
            <w:r>
              <w:rPr>
                <w:noProof/>
                <w:webHidden/>
              </w:rPr>
              <w:fldChar w:fldCharType="begin"/>
            </w:r>
            <w:r>
              <w:rPr>
                <w:noProof/>
                <w:webHidden/>
              </w:rPr>
              <w:instrText xml:space="preserve"> PAGEREF _Toc195690865 \h </w:instrText>
            </w:r>
          </w:ins>
          <w:r>
            <w:rPr>
              <w:noProof/>
              <w:webHidden/>
            </w:rPr>
          </w:r>
          <w:r>
            <w:rPr>
              <w:noProof/>
              <w:webHidden/>
            </w:rPr>
            <w:fldChar w:fldCharType="separate"/>
          </w:r>
          <w:ins w:id="5" w:author="Maria Fernanda Morales Angulo" w:date="2025-04-16T10:14:00Z" w16du:dateUtc="2025-04-16T15:14:00Z">
            <w:r>
              <w:rPr>
                <w:noProof/>
                <w:webHidden/>
              </w:rPr>
              <w:t>6</w:t>
            </w:r>
            <w:r>
              <w:rPr>
                <w:noProof/>
                <w:webHidden/>
              </w:rPr>
              <w:fldChar w:fldCharType="end"/>
            </w:r>
            <w:r w:rsidRPr="008A0F3C">
              <w:rPr>
                <w:rStyle w:val="Hipervnculo"/>
                <w:noProof/>
              </w:rPr>
              <w:fldChar w:fldCharType="end"/>
            </w:r>
          </w:ins>
        </w:p>
        <w:p w14:paraId="29E95FBE" w14:textId="27D48D35" w:rsidR="000E214D" w:rsidRDefault="000E214D">
          <w:pPr>
            <w:pStyle w:val="TDC2"/>
            <w:tabs>
              <w:tab w:val="left" w:pos="1680"/>
              <w:tab w:val="right" w:leader="dot" w:pos="9962"/>
            </w:tabs>
            <w:rPr>
              <w:ins w:id="6" w:author="Maria Fernanda Morales Angulo" w:date="2025-04-16T10:14:00Z" w16du:dateUtc="2025-04-16T15:14:00Z"/>
              <w:rFonts w:asciiTheme="minorHAnsi" w:eastAsiaTheme="minorEastAsia" w:hAnsiTheme="minorHAnsi"/>
              <w:noProof/>
              <w:color w:val="auto"/>
              <w:kern w:val="2"/>
              <w:szCs w:val="24"/>
              <w:lang w:eastAsia="es-MX"/>
              <w14:ligatures w14:val="standardContextual"/>
            </w:rPr>
          </w:pPr>
          <w:ins w:id="7" w:author="Maria Fernanda Morales Angulo" w:date="2025-04-16T10:14:00Z" w16du:dateUtc="2025-04-16T15:14:00Z">
            <w:r w:rsidRPr="008A0F3C">
              <w:rPr>
                <w:rStyle w:val="Hipervnculo"/>
                <w:noProof/>
              </w:rPr>
              <w:fldChar w:fldCharType="begin"/>
            </w:r>
            <w:r w:rsidRPr="008A0F3C">
              <w:rPr>
                <w:rStyle w:val="Hipervnculo"/>
                <w:noProof/>
              </w:rPr>
              <w:instrText xml:space="preserve"> </w:instrText>
            </w:r>
            <w:r>
              <w:rPr>
                <w:noProof/>
              </w:rPr>
              <w:instrText>HYPERLINK \l "_Toc195690869"</w:instrText>
            </w:r>
            <w:r w:rsidRPr="008A0F3C">
              <w:rPr>
                <w:rStyle w:val="Hipervnculo"/>
                <w:noProof/>
              </w:rPr>
              <w:instrText xml:space="preserve"> </w:instrText>
            </w:r>
            <w:r w:rsidRPr="008A0F3C">
              <w:rPr>
                <w:rStyle w:val="Hipervnculo"/>
                <w:noProof/>
              </w:rPr>
            </w:r>
            <w:r w:rsidRPr="008A0F3C">
              <w:rPr>
                <w:rStyle w:val="Hipervnculo"/>
                <w:noProof/>
              </w:rPr>
              <w:fldChar w:fldCharType="separate"/>
            </w:r>
            <w:r w:rsidRPr="008A0F3C">
              <w:rPr>
                <w:rStyle w:val="Hipervnculo"/>
                <w:noProof/>
              </w:rPr>
              <w:t>1.1.</w:t>
            </w:r>
            <w:r>
              <w:rPr>
                <w:rFonts w:asciiTheme="minorHAnsi" w:eastAsiaTheme="minorEastAsia" w:hAnsiTheme="minorHAnsi"/>
                <w:noProof/>
                <w:color w:val="auto"/>
                <w:kern w:val="2"/>
                <w:szCs w:val="24"/>
                <w:lang w:eastAsia="es-MX"/>
                <w14:ligatures w14:val="standardContextual"/>
              </w:rPr>
              <w:tab/>
            </w:r>
            <w:r w:rsidRPr="008A0F3C">
              <w:rPr>
                <w:rStyle w:val="Hipervnculo"/>
                <w:noProof/>
              </w:rPr>
              <w:t>Procesos unitarios</w:t>
            </w:r>
            <w:r>
              <w:rPr>
                <w:noProof/>
                <w:webHidden/>
              </w:rPr>
              <w:tab/>
            </w:r>
            <w:r>
              <w:rPr>
                <w:noProof/>
                <w:webHidden/>
              </w:rPr>
              <w:fldChar w:fldCharType="begin"/>
            </w:r>
            <w:r>
              <w:rPr>
                <w:noProof/>
                <w:webHidden/>
              </w:rPr>
              <w:instrText xml:space="preserve"> PAGEREF _Toc195690869 \h </w:instrText>
            </w:r>
          </w:ins>
          <w:r>
            <w:rPr>
              <w:noProof/>
              <w:webHidden/>
            </w:rPr>
          </w:r>
          <w:r>
            <w:rPr>
              <w:noProof/>
              <w:webHidden/>
            </w:rPr>
            <w:fldChar w:fldCharType="separate"/>
          </w:r>
          <w:ins w:id="8" w:author="Maria Fernanda Morales Angulo" w:date="2025-04-16T10:14:00Z" w16du:dateUtc="2025-04-16T15:14:00Z">
            <w:r>
              <w:rPr>
                <w:noProof/>
                <w:webHidden/>
              </w:rPr>
              <w:t>14</w:t>
            </w:r>
            <w:r>
              <w:rPr>
                <w:noProof/>
                <w:webHidden/>
              </w:rPr>
              <w:fldChar w:fldCharType="end"/>
            </w:r>
            <w:r w:rsidRPr="008A0F3C">
              <w:rPr>
                <w:rStyle w:val="Hipervnculo"/>
                <w:noProof/>
              </w:rPr>
              <w:fldChar w:fldCharType="end"/>
            </w:r>
          </w:ins>
        </w:p>
        <w:p w14:paraId="790AC2AD" w14:textId="7AFE2804" w:rsidR="000E214D" w:rsidRDefault="000E214D">
          <w:pPr>
            <w:pStyle w:val="TDC1"/>
            <w:tabs>
              <w:tab w:val="left" w:pos="1200"/>
              <w:tab w:val="right" w:leader="dot" w:pos="9962"/>
            </w:tabs>
            <w:rPr>
              <w:ins w:id="9" w:author="Maria Fernanda Morales Angulo" w:date="2025-04-16T10:14:00Z" w16du:dateUtc="2025-04-16T15:14:00Z"/>
              <w:rFonts w:asciiTheme="minorHAnsi" w:eastAsiaTheme="minorEastAsia" w:hAnsiTheme="minorHAnsi"/>
              <w:noProof/>
              <w:color w:val="auto"/>
              <w:kern w:val="2"/>
              <w:szCs w:val="24"/>
              <w:lang w:eastAsia="es-MX"/>
              <w14:ligatures w14:val="standardContextual"/>
            </w:rPr>
          </w:pPr>
          <w:ins w:id="10" w:author="Maria Fernanda Morales Angulo" w:date="2025-04-16T10:14:00Z" w16du:dateUtc="2025-04-16T15:14:00Z">
            <w:r w:rsidRPr="008A0F3C">
              <w:rPr>
                <w:rStyle w:val="Hipervnculo"/>
                <w:noProof/>
              </w:rPr>
              <w:fldChar w:fldCharType="begin"/>
            </w:r>
            <w:r w:rsidRPr="008A0F3C">
              <w:rPr>
                <w:rStyle w:val="Hipervnculo"/>
                <w:noProof/>
              </w:rPr>
              <w:instrText xml:space="preserve"> </w:instrText>
            </w:r>
            <w:r>
              <w:rPr>
                <w:noProof/>
              </w:rPr>
              <w:instrText>HYPERLINK \l "_Toc195690870"</w:instrText>
            </w:r>
            <w:r w:rsidRPr="008A0F3C">
              <w:rPr>
                <w:rStyle w:val="Hipervnculo"/>
                <w:noProof/>
              </w:rPr>
              <w:instrText xml:space="preserve"> </w:instrText>
            </w:r>
            <w:r w:rsidRPr="008A0F3C">
              <w:rPr>
                <w:rStyle w:val="Hipervnculo"/>
                <w:noProof/>
              </w:rPr>
            </w:r>
            <w:r w:rsidRPr="008A0F3C">
              <w:rPr>
                <w:rStyle w:val="Hipervnculo"/>
                <w:noProof/>
              </w:rPr>
              <w:fldChar w:fldCharType="separate"/>
            </w:r>
            <w:r w:rsidRPr="008A0F3C">
              <w:rPr>
                <w:rStyle w:val="Hipervnculo"/>
                <w:noProof/>
              </w:rPr>
              <w:t>2.</w:t>
            </w:r>
            <w:r>
              <w:rPr>
                <w:rFonts w:asciiTheme="minorHAnsi" w:eastAsiaTheme="minorEastAsia" w:hAnsiTheme="minorHAnsi"/>
                <w:noProof/>
                <w:color w:val="auto"/>
                <w:kern w:val="2"/>
                <w:szCs w:val="24"/>
                <w:lang w:eastAsia="es-MX"/>
                <w14:ligatures w14:val="standardContextual"/>
              </w:rPr>
              <w:tab/>
            </w:r>
            <w:r w:rsidRPr="008A0F3C">
              <w:rPr>
                <w:rStyle w:val="Hipervnculo"/>
                <w:noProof/>
              </w:rPr>
              <w:t>Procesos de transferencia de calor en la hornilla panelera</w:t>
            </w:r>
            <w:r>
              <w:rPr>
                <w:noProof/>
                <w:webHidden/>
              </w:rPr>
              <w:tab/>
            </w:r>
            <w:r>
              <w:rPr>
                <w:noProof/>
                <w:webHidden/>
              </w:rPr>
              <w:fldChar w:fldCharType="begin"/>
            </w:r>
            <w:r>
              <w:rPr>
                <w:noProof/>
                <w:webHidden/>
              </w:rPr>
              <w:instrText xml:space="preserve"> PAGEREF _Toc195690870 \h </w:instrText>
            </w:r>
          </w:ins>
          <w:r>
            <w:rPr>
              <w:noProof/>
              <w:webHidden/>
            </w:rPr>
          </w:r>
          <w:r>
            <w:rPr>
              <w:noProof/>
              <w:webHidden/>
            </w:rPr>
            <w:fldChar w:fldCharType="separate"/>
          </w:r>
          <w:ins w:id="11" w:author="Maria Fernanda Morales Angulo" w:date="2025-04-16T10:14:00Z" w16du:dateUtc="2025-04-16T15:14:00Z">
            <w:r>
              <w:rPr>
                <w:noProof/>
                <w:webHidden/>
              </w:rPr>
              <w:t>17</w:t>
            </w:r>
            <w:r>
              <w:rPr>
                <w:noProof/>
                <w:webHidden/>
              </w:rPr>
              <w:fldChar w:fldCharType="end"/>
            </w:r>
            <w:r w:rsidRPr="008A0F3C">
              <w:rPr>
                <w:rStyle w:val="Hipervnculo"/>
                <w:noProof/>
              </w:rPr>
              <w:fldChar w:fldCharType="end"/>
            </w:r>
          </w:ins>
        </w:p>
        <w:p w14:paraId="2CDB7211" w14:textId="49C49A4A" w:rsidR="000E214D" w:rsidRDefault="000E214D">
          <w:pPr>
            <w:pStyle w:val="TDC2"/>
            <w:tabs>
              <w:tab w:val="left" w:pos="1680"/>
              <w:tab w:val="right" w:leader="dot" w:pos="9962"/>
            </w:tabs>
            <w:rPr>
              <w:ins w:id="12" w:author="Maria Fernanda Morales Angulo" w:date="2025-04-16T10:14:00Z" w16du:dateUtc="2025-04-16T15:14:00Z"/>
              <w:rFonts w:asciiTheme="minorHAnsi" w:eastAsiaTheme="minorEastAsia" w:hAnsiTheme="minorHAnsi"/>
              <w:noProof/>
              <w:color w:val="auto"/>
              <w:kern w:val="2"/>
              <w:szCs w:val="24"/>
              <w:lang w:eastAsia="es-MX"/>
              <w14:ligatures w14:val="standardContextual"/>
            </w:rPr>
          </w:pPr>
          <w:ins w:id="13" w:author="Maria Fernanda Morales Angulo" w:date="2025-04-16T10:14:00Z" w16du:dateUtc="2025-04-16T15:14:00Z">
            <w:r w:rsidRPr="008A0F3C">
              <w:rPr>
                <w:rStyle w:val="Hipervnculo"/>
                <w:noProof/>
              </w:rPr>
              <w:fldChar w:fldCharType="begin"/>
            </w:r>
            <w:r w:rsidRPr="008A0F3C">
              <w:rPr>
                <w:rStyle w:val="Hipervnculo"/>
                <w:noProof/>
              </w:rPr>
              <w:instrText xml:space="preserve"> </w:instrText>
            </w:r>
            <w:r>
              <w:rPr>
                <w:noProof/>
              </w:rPr>
              <w:instrText>HYPERLINK \l "_Toc195690871"</w:instrText>
            </w:r>
            <w:r w:rsidRPr="008A0F3C">
              <w:rPr>
                <w:rStyle w:val="Hipervnculo"/>
                <w:noProof/>
              </w:rPr>
              <w:instrText xml:space="preserve"> </w:instrText>
            </w:r>
            <w:r w:rsidRPr="008A0F3C">
              <w:rPr>
                <w:rStyle w:val="Hipervnculo"/>
                <w:noProof/>
              </w:rPr>
            </w:r>
            <w:r w:rsidRPr="008A0F3C">
              <w:rPr>
                <w:rStyle w:val="Hipervnculo"/>
                <w:noProof/>
              </w:rPr>
              <w:fldChar w:fldCharType="separate"/>
            </w:r>
            <w:r w:rsidRPr="008A0F3C">
              <w:rPr>
                <w:rStyle w:val="Hipervnculo"/>
                <w:noProof/>
              </w:rPr>
              <w:t>2.1.</w:t>
            </w:r>
            <w:r>
              <w:rPr>
                <w:rFonts w:asciiTheme="minorHAnsi" w:eastAsiaTheme="minorEastAsia" w:hAnsiTheme="minorHAnsi"/>
                <w:noProof/>
                <w:color w:val="auto"/>
                <w:kern w:val="2"/>
                <w:szCs w:val="24"/>
                <w:lang w:eastAsia="es-MX"/>
                <w14:ligatures w14:val="standardContextual"/>
              </w:rPr>
              <w:tab/>
            </w:r>
            <w:r w:rsidRPr="008A0F3C">
              <w:rPr>
                <w:rStyle w:val="Hipervnculo"/>
                <w:noProof/>
              </w:rPr>
              <w:t>Hornilla panelera</w:t>
            </w:r>
            <w:r>
              <w:rPr>
                <w:noProof/>
                <w:webHidden/>
              </w:rPr>
              <w:tab/>
            </w:r>
            <w:r>
              <w:rPr>
                <w:noProof/>
                <w:webHidden/>
              </w:rPr>
              <w:fldChar w:fldCharType="begin"/>
            </w:r>
            <w:r>
              <w:rPr>
                <w:noProof/>
                <w:webHidden/>
              </w:rPr>
              <w:instrText xml:space="preserve"> PAGEREF _Toc195690871 \h </w:instrText>
            </w:r>
          </w:ins>
          <w:r>
            <w:rPr>
              <w:noProof/>
              <w:webHidden/>
            </w:rPr>
          </w:r>
          <w:r>
            <w:rPr>
              <w:noProof/>
              <w:webHidden/>
            </w:rPr>
            <w:fldChar w:fldCharType="separate"/>
          </w:r>
          <w:ins w:id="14" w:author="Maria Fernanda Morales Angulo" w:date="2025-04-16T10:14:00Z" w16du:dateUtc="2025-04-16T15:14:00Z">
            <w:r>
              <w:rPr>
                <w:noProof/>
                <w:webHidden/>
              </w:rPr>
              <w:t>21</w:t>
            </w:r>
            <w:r>
              <w:rPr>
                <w:noProof/>
                <w:webHidden/>
              </w:rPr>
              <w:fldChar w:fldCharType="end"/>
            </w:r>
            <w:r w:rsidRPr="008A0F3C">
              <w:rPr>
                <w:rStyle w:val="Hipervnculo"/>
                <w:noProof/>
              </w:rPr>
              <w:fldChar w:fldCharType="end"/>
            </w:r>
          </w:ins>
        </w:p>
        <w:p w14:paraId="79B3BC61" w14:textId="3204252F" w:rsidR="000E214D" w:rsidRDefault="000E214D">
          <w:pPr>
            <w:pStyle w:val="TDC2"/>
            <w:tabs>
              <w:tab w:val="left" w:pos="1680"/>
              <w:tab w:val="right" w:leader="dot" w:pos="9962"/>
            </w:tabs>
            <w:rPr>
              <w:ins w:id="15" w:author="Maria Fernanda Morales Angulo" w:date="2025-04-16T10:14:00Z" w16du:dateUtc="2025-04-16T15:14:00Z"/>
              <w:rFonts w:asciiTheme="minorHAnsi" w:eastAsiaTheme="minorEastAsia" w:hAnsiTheme="minorHAnsi"/>
              <w:noProof/>
              <w:color w:val="auto"/>
              <w:kern w:val="2"/>
              <w:szCs w:val="24"/>
              <w:lang w:eastAsia="es-MX"/>
              <w14:ligatures w14:val="standardContextual"/>
            </w:rPr>
          </w:pPr>
          <w:ins w:id="16" w:author="Maria Fernanda Morales Angulo" w:date="2025-04-16T10:14:00Z" w16du:dateUtc="2025-04-16T15:14:00Z">
            <w:r w:rsidRPr="008A0F3C">
              <w:rPr>
                <w:rStyle w:val="Hipervnculo"/>
                <w:noProof/>
              </w:rPr>
              <w:fldChar w:fldCharType="begin"/>
            </w:r>
            <w:r w:rsidRPr="008A0F3C">
              <w:rPr>
                <w:rStyle w:val="Hipervnculo"/>
                <w:noProof/>
              </w:rPr>
              <w:instrText xml:space="preserve"> </w:instrText>
            </w:r>
            <w:r>
              <w:rPr>
                <w:noProof/>
              </w:rPr>
              <w:instrText>HYPERLINK \l "_Toc195690872"</w:instrText>
            </w:r>
            <w:r w:rsidRPr="008A0F3C">
              <w:rPr>
                <w:rStyle w:val="Hipervnculo"/>
                <w:noProof/>
              </w:rPr>
              <w:instrText xml:space="preserve"> </w:instrText>
            </w:r>
            <w:r w:rsidRPr="008A0F3C">
              <w:rPr>
                <w:rStyle w:val="Hipervnculo"/>
                <w:noProof/>
              </w:rPr>
            </w:r>
            <w:r w:rsidRPr="008A0F3C">
              <w:rPr>
                <w:rStyle w:val="Hipervnculo"/>
                <w:noProof/>
              </w:rPr>
              <w:fldChar w:fldCharType="separate"/>
            </w:r>
            <w:r w:rsidRPr="008A0F3C">
              <w:rPr>
                <w:rStyle w:val="Hipervnculo"/>
                <w:noProof/>
              </w:rPr>
              <w:t>2.2.</w:t>
            </w:r>
            <w:r>
              <w:rPr>
                <w:rFonts w:asciiTheme="minorHAnsi" w:eastAsiaTheme="minorEastAsia" w:hAnsiTheme="minorHAnsi"/>
                <w:noProof/>
                <w:color w:val="auto"/>
                <w:kern w:val="2"/>
                <w:szCs w:val="24"/>
                <w:lang w:eastAsia="es-MX"/>
                <w14:ligatures w14:val="standardContextual"/>
              </w:rPr>
              <w:tab/>
            </w:r>
            <w:r w:rsidRPr="008A0F3C">
              <w:rPr>
                <w:rStyle w:val="Hipervnculo"/>
                <w:noProof/>
              </w:rPr>
              <w:t>Seguridad y salud en el trabajo</w:t>
            </w:r>
            <w:r>
              <w:rPr>
                <w:noProof/>
                <w:webHidden/>
              </w:rPr>
              <w:tab/>
            </w:r>
            <w:r>
              <w:rPr>
                <w:noProof/>
                <w:webHidden/>
              </w:rPr>
              <w:fldChar w:fldCharType="begin"/>
            </w:r>
            <w:r>
              <w:rPr>
                <w:noProof/>
                <w:webHidden/>
              </w:rPr>
              <w:instrText xml:space="preserve"> PAGEREF _Toc195690872 \h </w:instrText>
            </w:r>
          </w:ins>
          <w:r>
            <w:rPr>
              <w:noProof/>
              <w:webHidden/>
            </w:rPr>
          </w:r>
          <w:r>
            <w:rPr>
              <w:noProof/>
              <w:webHidden/>
            </w:rPr>
            <w:fldChar w:fldCharType="separate"/>
          </w:r>
          <w:ins w:id="17" w:author="Maria Fernanda Morales Angulo" w:date="2025-04-16T10:14:00Z" w16du:dateUtc="2025-04-16T15:14:00Z">
            <w:r>
              <w:rPr>
                <w:noProof/>
                <w:webHidden/>
              </w:rPr>
              <w:t>25</w:t>
            </w:r>
            <w:r>
              <w:rPr>
                <w:noProof/>
                <w:webHidden/>
              </w:rPr>
              <w:fldChar w:fldCharType="end"/>
            </w:r>
            <w:r w:rsidRPr="008A0F3C">
              <w:rPr>
                <w:rStyle w:val="Hipervnculo"/>
                <w:noProof/>
              </w:rPr>
              <w:fldChar w:fldCharType="end"/>
            </w:r>
          </w:ins>
        </w:p>
        <w:p w14:paraId="7F4EDD01" w14:textId="47C3A0BF" w:rsidR="000E214D" w:rsidRDefault="000E214D">
          <w:pPr>
            <w:pStyle w:val="TDC1"/>
            <w:tabs>
              <w:tab w:val="left" w:pos="1200"/>
              <w:tab w:val="right" w:leader="dot" w:pos="9962"/>
            </w:tabs>
            <w:rPr>
              <w:ins w:id="18" w:author="Maria Fernanda Morales Angulo" w:date="2025-04-16T10:14:00Z" w16du:dateUtc="2025-04-16T15:14:00Z"/>
              <w:rFonts w:asciiTheme="minorHAnsi" w:eastAsiaTheme="minorEastAsia" w:hAnsiTheme="minorHAnsi"/>
              <w:noProof/>
              <w:color w:val="auto"/>
              <w:kern w:val="2"/>
              <w:szCs w:val="24"/>
              <w:lang w:eastAsia="es-MX"/>
              <w14:ligatures w14:val="standardContextual"/>
            </w:rPr>
          </w:pPr>
          <w:ins w:id="19" w:author="Maria Fernanda Morales Angulo" w:date="2025-04-16T10:14:00Z" w16du:dateUtc="2025-04-16T15:14:00Z">
            <w:r w:rsidRPr="008A0F3C">
              <w:rPr>
                <w:rStyle w:val="Hipervnculo"/>
                <w:noProof/>
              </w:rPr>
              <w:fldChar w:fldCharType="begin"/>
            </w:r>
            <w:r w:rsidRPr="008A0F3C">
              <w:rPr>
                <w:rStyle w:val="Hipervnculo"/>
                <w:noProof/>
              </w:rPr>
              <w:instrText xml:space="preserve"> </w:instrText>
            </w:r>
            <w:r>
              <w:rPr>
                <w:noProof/>
              </w:rPr>
              <w:instrText>HYPERLINK \l "_Toc195690873"</w:instrText>
            </w:r>
            <w:r w:rsidRPr="008A0F3C">
              <w:rPr>
                <w:rStyle w:val="Hipervnculo"/>
                <w:noProof/>
              </w:rPr>
              <w:instrText xml:space="preserve"> </w:instrText>
            </w:r>
            <w:r w:rsidRPr="008A0F3C">
              <w:rPr>
                <w:rStyle w:val="Hipervnculo"/>
                <w:noProof/>
              </w:rPr>
            </w:r>
            <w:r w:rsidRPr="008A0F3C">
              <w:rPr>
                <w:rStyle w:val="Hipervnculo"/>
                <w:noProof/>
              </w:rPr>
              <w:fldChar w:fldCharType="separate"/>
            </w:r>
            <w:r w:rsidRPr="008A0F3C">
              <w:rPr>
                <w:rStyle w:val="Hipervnculo"/>
                <w:noProof/>
              </w:rPr>
              <w:t>3.</w:t>
            </w:r>
            <w:r>
              <w:rPr>
                <w:rFonts w:asciiTheme="minorHAnsi" w:eastAsiaTheme="minorEastAsia" w:hAnsiTheme="minorHAnsi"/>
                <w:noProof/>
                <w:color w:val="auto"/>
                <w:kern w:val="2"/>
                <w:szCs w:val="24"/>
                <w:lang w:eastAsia="es-MX"/>
                <w14:ligatures w14:val="standardContextual"/>
              </w:rPr>
              <w:tab/>
            </w:r>
            <w:r w:rsidRPr="008A0F3C">
              <w:rPr>
                <w:rStyle w:val="Hipervnculo"/>
                <w:noProof/>
              </w:rPr>
              <w:t>Gestión ambiental y residuos en el proceso productivo de la panela</w:t>
            </w:r>
            <w:r>
              <w:rPr>
                <w:noProof/>
                <w:webHidden/>
              </w:rPr>
              <w:tab/>
            </w:r>
            <w:r>
              <w:rPr>
                <w:noProof/>
                <w:webHidden/>
              </w:rPr>
              <w:fldChar w:fldCharType="begin"/>
            </w:r>
            <w:r>
              <w:rPr>
                <w:noProof/>
                <w:webHidden/>
              </w:rPr>
              <w:instrText xml:space="preserve"> PAGEREF _Toc195690873 \h </w:instrText>
            </w:r>
          </w:ins>
          <w:r>
            <w:rPr>
              <w:noProof/>
              <w:webHidden/>
            </w:rPr>
          </w:r>
          <w:r>
            <w:rPr>
              <w:noProof/>
              <w:webHidden/>
            </w:rPr>
            <w:fldChar w:fldCharType="separate"/>
          </w:r>
          <w:ins w:id="20" w:author="Maria Fernanda Morales Angulo" w:date="2025-04-16T10:14:00Z" w16du:dateUtc="2025-04-16T15:14:00Z">
            <w:r>
              <w:rPr>
                <w:noProof/>
                <w:webHidden/>
              </w:rPr>
              <w:t>26</w:t>
            </w:r>
            <w:r>
              <w:rPr>
                <w:noProof/>
                <w:webHidden/>
              </w:rPr>
              <w:fldChar w:fldCharType="end"/>
            </w:r>
            <w:r w:rsidRPr="008A0F3C">
              <w:rPr>
                <w:rStyle w:val="Hipervnculo"/>
                <w:noProof/>
              </w:rPr>
              <w:fldChar w:fldCharType="end"/>
            </w:r>
          </w:ins>
        </w:p>
        <w:p w14:paraId="0F8174AA" w14:textId="79863A27" w:rsidR="000E214D" w:rsidRDefault="000E214D">
          <w:pPr>
            <w:pStyle w:val="TDC1"/>
            <w:tabs>
              <w:tab w:val="right" w:leader="dot" w:pos="9962"/>
            </w:tabs>
            <w:rPr>
              <w:ins w:id="21" w:author="Maria Fernanda Morales Angulo" w:date="2025-04-16T10:14:00Z" w16du:dateUtc="2025-04-16T15:14:00Z"/>
              <w:rFonts w:asciiTheme="minorHAnsi" w:eastAsiaTheme="minorEastAsia" w:hAnsiTheme="minorHAnsi"/>
              <w:noProof/>
              <w:color w:val="auto"/>
              <w:kern w:val="2"/>
              <w:szCs w:val="24"/>
              <w:lang w:eastAsia="es-MX"/>
              <w14:ligatures w14:val="standardContextual"/>
            </w:rPr>
          </w:pPr>
          <w:ins w:id="22" w:author="Maria Fernanda Morales Angulo" w:date="2025-04-16T10:14:00Z" w16du:dateUtc="2025-04-16T15:14:00Z">
            <w:r w:rsidRPr="008A0F3C">
              <w:rPr>
                <w:rStyle w:val="Hipervnculo"/>
                <w:noProof/>
              </w:rPr>
              <w:fldChar w:fldCharType="begin"/>
            </w:r>
            <w:r w:rsidRPr="008A0F3C">
              <w:rPr>
                <w:rStyle w:val="Hipervnculo"/>
                <w:noProof/>
              </w:rPr>
              <w:instrText xml:space="preserve"> </w:instrText>
            </w:r>
            <w:r>
              <w:rPr>
                <w:noProof/>
              </w:rPr>
              <w:instrText>HYPERLINK \l "_Toc195690874"</w:instrText>
            </w:r>
            <w:r w:rsidRPr="008A0F3C">
              <w:rPr>
                <w:rStyle w:val="Hipervnculo"/>
                <w:noProof/>
              </w:rPr>
              <w:instrText xml:space="preserve"> </w:instrText>
            </w:r>
            <w:r w:rsidRPr="008A0F3C">
              <w:rPr>
                <w:rStyle w:val="Hipervnculo"/>
                <w:noProof/>
              </w:rPr>
            </w:r>
            <w:r w:rsidRPr="008A0F3C">
              <w:rPr>
                <w:rStyle w:val="Hipervnculo"/>
                <w:noProof/>
              </w:rPr>
              <w:fldChar w:fldCharType="separate"/>
            </w:r>
            <w:r w:rsidRPr="008A0F3C">
              <w:rPr>
                <w:rStyle w:val="Hipervnculo"/>
                <w:noProof/>
              </w:rPr>
              <w:t>Síntesis</w:t>
            </w:r>
            <w:r>
              <w:rPr>
                <w:noProof/>
                <w:webHidden/>
              </w:rPr>
              <w:tab/>
            </w:r>
            <w:r>
              <w:rPr>
                <w:noProof/>
                <w:webHidden/>
              </w:rPr>
              <w:fldChar w:fldCharType="begin"/>
            </w:r>
            <w:r>
              <w:rPr>
                <w:noProof/>
                <w:webHidden/>
              </w:rPr>
              <w:instrText xml:space="preserve"> PAGEREF _Toc195690874 \h </w:instrText>
            </w:r>
          </w:ins>
          <w:r>
            <w:rPr>
              <w:noProof/>
              <w:webHidden/>
            </w:rPr>
          </w:r>
          <w:r>
            <w:rPr>
              <w:noProof/>
              <w:webHidden/>
            </w:rPr>
            <w:fldChar w:fldCharType="separate"/>
          </w:r>
          <w:ins w:id="23" w:author="Maria Fernanda Morales Angulo" w:date="2025-04-16T10:14:00Z" w16du:dateUtc="2025-04-16T15:14:00Z">
            <w:r>
              <w:rPr>
                <w:noProof/>
                <w:webHidden/>
              </w:rPr>
              <w:t>29</w:t>
            </w:r>
            <w:r>
              <w:rPr>
                <w:noProof/>
                <w:webHidden/>
              </w:rPr>
              <w:fldChar w:fldCharType="end"/>
            </w:r>
            <w:r w:rsidRPr="008A0F3C">
              <w:rPr>
                <w:rStyle w:val="Hipervnculo"/>
                <w:noProof/>
              </w:rPr>
              <w:fldChar w:fldCharType="end"/>
            </w:r>
          </w:ins>
        </w:p>
        <w:p w14:paraId="746556A0" w14:textId="7F97A6F4" w:rsidR="000E214D" w:rsidRDefault="000E214D">
          <w:pPr>
            <w:pStyle w:val="TDC1"/>
            <w:tabs>
              <w:tab w:val="right" w:leader="dot" w:pos="9962"/>
            </w:tabs>
            <w:rPr>
              <w:ins w:id="24" w:author="Maria Fernanda Morales Angulo" w:date="2025-04-16T10:14:00Z" w16du:dateUtc="2025-04-16T15:14:00Z"/>
              <w:rFonts w:asciiTheme="minorHAnsi" w:eastAsiaTheme="minorEastAsia" w:hAnsiTheme="minorHAnsi"/>
              <w:noProof/>
              <w:color w:val="auto"/>
              <w:kern w:val="2"/>
              <w:szCs w:val="24"/>
              <w:lang w:eastAsia="es-MX"/>
              <w14:ligatures w14:val="standardContextual"/>
            </w:rPr>
          </w:pPr>
          <w:ins w:id="25" w:author="Maria Fernanda Morales Angulo" w:date="2025-04-16T10:14:00Z" w16du:dateUtc="2025-04-16T15:14:00Z">
            <w:r w:rsidRPr="008A0F3C">
              <w:rPr>
                <w:rStyle w:val="Hipervnculo"/>
                <w:noProof/>
              </w:rPr>
              <w:fldChar w:fldCharType="begin"/>
            </w:r>
            <w:r w:rsidRPr="008A0F3C">
              <w:rPr>
                <w:rStyle w:val="Hipervnculo"/>
                <w:noProof/>
              </w:rPr>
              <w:instrText xml:space="preserve"> </w:instrText>
            </w:r>
            <w:r>
              <w:rPr>
                <w:noProof/>
              </w:rPr>
              <w:instrText>HYPERLINK \l "_Toc195690875"</w:instrText>
            </w:r>
            <w:r w:rsidRPr="008A0F3C">
              <w:rPr>
                <w:rStyle w:val="Hipervnculo"/>
                <w:noProof/>
              </w:rPr>
              <w:instrText xml:space="preserve"> </w:instrText>
            </w:r>
            <w:r w:rsidRPr="008A0F3C">
              <w:rPr>
                <w:rStyle w:val="Hipervnculo"/>
                <w:noProof/>
              </w:rPr>
            </w:r>
            <w:r w:rsidRPr="008A0F3C">
              <w:rPr>
                <w:rStyle w:val="Hipervnculo"/>
                <w:noProof/>
              </w:rPr>
              <w:fldChar w:fldCharType="separate"/>
            </w:r>
            <w:r w:rsidRPr="008A0F3C">
              <w:rPr>
                <w:rStyle w:val="Hipervnculo"/>
                <w:noProof/>
              </w:rPr>
              <w:t>Material complementario</w:t>
            </w:r>
            <w:r>
              <w:rPr>
                <w:noProof/>
                <w:webHidden/>
              </w:rPr>
              <w:tab/>
            </w:r>
            <w:r>
              <w:rPr>
                <w:noProof/>
                <w:webHidden/>
              </w:rPr>
              <w:fldChar w:fldCharType="begin"/>
            </w:r>
            <w:r>
              <w:rPr>
                <w:noProof/>
                <w:webHidden/>
              </w:rPr>
              <w:instrText xml:space="preserve"> PAGEREF _Toc195690875 \h </w:instrText>
            </w:r>
          </w:ins>
          <w:r>
            <w:rPr>
              <w:noProof/>
              <w:webHidden/>
            </w:rPr>
          </w:r>
          <w:r>
            <w:rPr>
              <w:noProof/>
              <w:webHidden/>
            </w:rPr>
            <w:fldChar w:fldCharType="separate"/>
          </w:r>
          <w:ins w:id="26" w:author="Maria Fernanda Morales Angulo" w:date="2025-04-16T10:14:00Z" w16du:dateUtc="2025-04-16T15:14:00Z">
            <w:r>
              <w:rPr>
                <w:noProof/>
                <w:webHidden/>
              </w:rPr>
              <w:t>30</w:t>
            </w:r>
            <w:r>
              <w:rPr>
                <w:noProof/>
                <w:webHidden/>
              </w:rPr>
              <w:fldChar w:fldCharType="end"/>
            </w:r>
            <w:r w:rsidRPr="008A0F3C">
              <w:rPr>
                <w:rStyle w:val="Hipervnculo"/>
                <w:noProof/>
              </w:rPr>
              <w:fldChar w:fldCharType="end"/>
            </w:r>
          </w:ins>
        </w:p>
        <w:p w14:paraId="6EB93328" w14:textId="408F2484" w:rsidR="000E214D" w:rsidRDefault="000E214D">
          <w:pPr>
            <w:pStyle w:val="TDC1"/>
            <w:tabs>
              <w:tab w:val="right" w:leader="dot" w:pos="9962"/>
            </w:tabs>
            <w:rPr>
              <w:ins w:id="27" w:author="Maria Fernanda Morales Angulo" w:date="2025-04-16T10:14:00Z" w16du:dateUtc="2025-04-16T15:14:00Z"/>
              <w:rFonts w:asciiTheme="minorHAnsi" w:eastAsiaTheme="minorEastAsia" w:hAnsiTheme="minorHAnsi"/>
              <w:noProof/>
              <w:color w:val="auto"/>
              <w:kern w:val="2"/>
              <w:szCs w:val="24"/>
              <w:lang w:eastAsia="es-MX"/>
              <w14:ligatures w14:val="standardContextual"/>
            </w:rPr>
          </w:pPr>
          <w:ins w:id="28" w:author="Maria Fernanda Morales Angulo" w:date="2025-04-16T10:14:00Z" w16du:dateUtc="2025-04-16T15:14:00Z">
            <w:r w:rsidRPr="008A0F3C">
              <w:rPr>
                <w:rStyle w:val="Hipervnculo"/>
                <w:noProof/>
              </w:rPr>
              <w:fldChar w:fldCharType="begin"/>
            </w:r>
            <w:r w:rsidRPr="008A0F3C">
              <w:rPr>
                <w:rStyle w:val="Hipervnculo"/>
                <w:noProof/>
              </w:rPr>
              <w:instrText xml:space="preserve"> </w:instrText>
            </w:r>
            <w:r>
              <w:rPr>
                <w:noProof/>
              </w:rPr>
              <w:instrText>HYPERLINK \l "_Toc195690876"</w:instrText>
            </w:r>
            <w:r w:rsidRPr="008A0F3C">
              <w:rPr>
                <w:rStyle w:val="Hipervnculo"/>
                <w:noProof/>
              </w:rPr>
              <w:instrText xml:space="preserve"> </w:instrText>
            </w:r>
            <w:r w:rsidRPr="008A0F3C">
              <w:rPr>
                <w:rStyle w:val="Hipervnculo"/>
                <w:noProof/>
              </w:rPr>
            </w:r>
            <w:r w:rsidRPr="008A0F3C">
              <w:rPr>
                <w:rStyle w:val="Hipervnculo"/>
                <w:noProof/>
              </w:rPr>
              <w:fldChar w:fldCharType="separate"/>
            </w:r>
            <w:r w:rsidRPr="008A0F3C">
              <w:rPr>
                <w:rStyle w:val="Hipervnculo"/>
                <w:noProof/>
              </w:rPr>
              <w:t>Glosario</w:t>
            </w:r>
            <w:r>
              <w:rPr>
                <w:noProof/>
                <w:webHidden/>
              </w:rPr>
              <w:tab/>
            </w:r>
            <w:r>
              <w:rPr>
                <w:noProof/>
                <w:webHidden/>
              </w:rPr>
              <w:fldChar w:fldCharType="begin"/>
            </w:r>
            <w:r>
              <w:rPr>
                <w:noProof/>
                <w:webHidden/>
              </w:rPr>
              <w:instrText xml:space="preserve"> PAGEREF _Toc195690876 \h </w:instrText>
            </w:r>
          </w:ins>
          <w:r>
            <w:rPr>
              <w:noProof/>
              <w:webHidden/>
            </w:rPr>
          </w:r>
          <w:r>
            <w:rPr>
              <w:noProof/>
              <w:webHidden/>
            </w:rPr>
            <w:fldChar w:fldCharType="separate"/>
          </w:r>
          <w:ins w:id="29" w:author="Maria Fernanda Morales Angulo" w:date="2025-04-16T10:14:00Z" w16du:dateUtc="2025-04-16T15:14:00Z">
            <w:r>
              <w:rPr>
                <w:noProof/>
                <w:webHidden/>
              </w:rPr>
              <w:t>32</w:t>
            </w:r>
            <w:r>
              <w:rPr>
                <w:noProof/>
                <w:webHidden/>
              </w:rPr>
              <w:fldChar w:fldCharType="end"/>
            </w:r>
            <w:r w:rsidRPr="008A0F3C">
              <w:rPr>
                <w:rStyle w:val="Hipervnculo"/>
                <w:noProof/>
              </w:rPr>
              <w:fldChar w:fldCharType="end"/>
            </w:r>
          </w:ins>
        </w:p>
        <w:p w14:paraId="51EC691C" w14:textId="28BD9B85" w:rsidR="000E214D" w:rsidRDefault="000E214D">
          <w:pPr>
            <w:pStyle w:val="TDC1"/>
            <w:tabs>
              <w:tab w:val="right" w:leader="dot" w:pos="9962"/>
            </w:tabs>
            <w:rPr>
              <w:ins w:id="30" w:author="Maria Fernanda Morales Angulo" w:date="2025-04-16T10:14:00Z" w16du:dateUtc="2025-04-16T15:14:00Z"/>
              <w:rFonts w:asciiTheme="minorHAnsi" w:eastAsiaTheme="minorEastAsia" w:hAnsiTheme="minorHAnsi"/>
              <w:noProof/>
              <w:color w:val="auto"/>
              <w:kern w:val="2"/>
              <w:szCs w:val="24"/>
              <w:lang w:eastAsia="es-MX"/>
              <w14:ligatures w14:val="standardContextual"/>
            </w:rPr>
          </w:pPr>
          <w:ins w:id="31" w:author="Maria Fernanda Morales Angulo" w:date="2025-04-16T10:14:00Z" w16du:dateUtc="2025-04-16T15:14:00Z">
            <w:r w:rsidRPr="008A0F3C">
              <w:rPr>
                <w:rStyle w:val="Hipervnculo"/>
                <w:noProof/>
              </w:rPr>
              <w:fldChar w:fldCharType="begin"/>
            </w:r>
            <w:r w:rsidRPr="008A0F3C">
              <w:rPr>
                <w:rStyle w:val="Hipervnculo"/>
                <w:noProof/>
              </w:rPr>
              <w:instrText xml:space="preserve"> </w:instrText>
            </w:r>
            <w:r>
              <w:rPr>
                <w:noProof/>
              </w:rPr>
              <w:instrText>HYPERLINK \l "_Toc195690877"</w:instrText>
            </w:r>
            <w:r w:rsidRPr="008A0F3C">
              <w:rPr>
                <w:rStyle w:val="Hipervnculo"/>
                <w:noProof/>
              </w:rPr>
              <w:instrText xml:space="preserve"> </w:instrText>
            </w:r>
            <w:r w:rsidRPr="008A0F3C">
              <w:rPr>
                <w:rStyle w:val="Hipervnculo"/>
                <w:noProof/>
              </w:rPr>
            </w:r>
            <w:r w:rsidRPr="008A0F3C">
              <w:rPr>
                <w:rStyle w:val="Hipervnculo"/>
                <w:noProof/>
              </w:rPr>
              <w:fldChar w:fldCharType="separate"/>
            </w:r>
            <w:r w:rsidRPr="008A0F3C">
              <w:rPr>
                <w:rStyle w:val="Hipervnculo"/>
                <w:noProof/>
              </w:rPr>
              <w:t>Referencias bibliográficas</w:t>
            </w:r>
            <w:r>
              <w:rPr>
                <w:noProof/>
                <w:webHidden/>
              </w:rPr>
              <w:tab/>
            </w:r>
            <w:r>
              <w:rPr>
                <w:noProof/>
                <w:webHidden/>
              </w:rPr>
              <w:fldChar w:fldCharType="begin"/>
            </w:r>
            <w:r>
              <w:rPr>
                <w:noProof/>
                <w:webHidden/>
              </w:rPr>
              <w:instrText xml:space="preserve"> PAGEREF _Toc195690877 \h </w:instrText>
            </w:r>
          </w:ins>
          <w:r>
            <w:rPr>
              <w:noProof/>
              <w:webHidden/>
            </w:rPr>
          </w:r>
          <w:r>
            <w:rPr>
              <w:noProof/>
              <w:webHidden/>
            </w:rPr>
            <w:fldChar w:fldCharType="separate"/>
          </w:r>
          <w:ins w:id="32" w:author="Maria Fernanda Morales Angulo" w:date="2025-04-16T10:14:00Z" w16du:dateUtc="2025-04-16T15:14:00Z">
            <w:r>
              <w:rPr>
                <w:noProof/>
                <w:webHidden/>
              </w:rPr>
              <w:t>35</w:t>
            </w:r>
            <w:r>
              <w:rPr>
                <w:noProof/>
                <w:webHidden/>
              </w:rPr>
              <w:fldChar w:fldCharType="end"/>
            </w:r>
            <w:r w:rsidRPr="008A0F3C">
              <w:rPr>
                <w:rStyle w:val="Hipervnculo"/>
                <w:noProof/>
              </w:rPr>
              <w:fldChar w:fldCharType="end"/>
            </w:r>
          </w:ins>
        </w:p>
        <w:p w14:paraId="75894071" w14:textId="6F50F68C" w:rsidR="000E214D" w:rsidRDefault="000E214D">
          <w:pPr>
            <w:pStyle w:val="TDC1"/>
            <w:tabs>
              <w:tab w:val="right" w:leader="dot" w:pos="9962"/>
            </w:tabs>
            <w:rPr>
              <w:ins w:id="33" w:author="Maria Fernanda Morales Angulo" w:date="2025-04-16T10:14:00Z" w16du:dateUtc="2025-04-16T15:14:00Z"/>
              <w:rFonts w:asciiTheme="minorHAnsi" w:eastAsiaTheme="minorEastAsia" w:hAnsiTheme="minorHAnsi"/>
              <w:noProof/>
              <w:color w:val="auto"/>
              <w:kern w:val="2"/>
              <w:szCs w:val="24"/>
              <w:lang w:eastAsia="es-MX"/>
              <w14:ligatures w14:val="standardContextual"/>
            </w:rPr>
          </w:pPr>
          <w:ins w:id="34" w:author="Maria Fernanda Morales Angulo" w:date="2025-04-16T10:14:00Z" w16du:dateUtc="2025-04-16T15:14:00Z">
            <w:r w:rsidRPr="008A0F3C">
              <w:rPr>
                <w:rStyle w:val="Hipervnculo"/>
                <w:noProof/>
              </w:rPr>
              <w:fldChar w:fldCharType="begin"/>
            </w:r>
            <w:r w:rsidRPr="008A0F3C">
              <w:rPr>
                <w:rStyle w:val="Hipervnculo"/>
                <w:noProof/>
              </w:rPr>
              <w:instrText xml:space="preserve"> </w:instrText>
            </w:r>
            <w:r>
              <w:rPr>
                <w:noProof/>
              </w:rPr>
              <w:instrText>HYPERLINK \l "_Toc195690878"</w:instrText>
            </w:r>
            <w:r w:rsidRPr="008A0F3C">
              <w:rPr>
                <w:rStyle w:val="Hipervnculo"/>
                <w:noProof/>
              </w:rPr>
              <w:instrText xml:space="preserve"> </w:instrText>
            </w:r>
            <w:r w:rsidRPr="008A0F3C">
              <w:rPr>
                <w:rStyle w:val="Hipervnculo"/>
                <w:noProof/>
              </w:rPr>
            </w:r>
            <w:r w:rsidRPr="008A0F3C">
              <w:rPr>
                <w:rStyle w:val="Hipervnculo"/>
                <w:noProof/>
              </w:rPr>
              <w:fldChar w:fldCharType="separate"/>
            </w:r>
            <w:r w:rsidRPr="008A0F3C">
              <w:rPr>
                <w:rStyle w:val="Hipervnculo"/>
                <w:noProof/>
              </w:rPr>
              <w:t>Créditos</w:t>
            </w:r>
            <w:r>
              <w:rPr>
                <w:noProof/>
                <w:webHidden/>
              </w:rPr>
              <w:tab/>
            </w:r>
            <w:r>
              <w:rPr>
                <w:noProof/>
                <w:webHidden/>
              </w:rPr>
              <w:fldChar w:fldCharType="begin"/>
            </w:r>
            <w:r>
              <w:rPr>
                <w:noProof/>
                <w:webHidden/>
              </w:rPr>
              <w:instrText xml:space="preserve"> PAGEREF _Toc195690878 \h </w:instrText>
            </w:r>
          </w:ins>
          <w:r>
            <w:rPr>
              <w:noProof/>
              <w:webHidden/>
            </w:rPr>
          </w:r>
          <w:r>
            <w:rPr>
              <w:noProof/>
              <w:webHidden/>
            </w:rPr>
            <w:fldChar w:fldCharType="separate"/>
          </w:r>
          <w:ins w:id="35" w:author="Maria Fernanda Morales Angulo" w:date="2025-04-16T10:14:00Z" w16du:dateUtc="2025-04-16T15:14:00Z">
            <w:r>
              <w:rPr>
                <w:noProof/>
                <w:webHidden/>
              </w:rPr>
              <w:t>38</w:t>
            </w:r>
            <w:r>
              <w:rPr>
                <w:noProof/>
                <w:webHidden/>
              </w:rPr>
              <w:fldChar w:fldCharType="end"/>
            </w:r>
            <w:r w:rsidRPr="008A0F3C">
              <w:rPr>
                <w:rStyle w:val="Hipervnculo"/>
                <w:noProof/>
              </w:rPr>
              <w:fldChar w:fldCharType="end"/>
            </w:r>
          </w:ins>
        </w:p>
        <w:p w14:paraId="0B6FCD76" w14:textId="2D7A371F" w:rsidR="00E01B34" w:rsidDel="006C5B78" w:rsidRDefault="00E01B34">
          <w:pPr>
            <w:pStyle w:val="TDC1"/>
            <w:tabs>
              <w:tab w:val="right" w:leader="dot" w:pos="9962"/>
            </w:tabs>
            <w:rPr>
              <w:del w:id="36" w:author="Maria Fernanda Morales Angulo" w:date="2025-04-15T23:09:00Z" w16du:dateUtc="2025-04-16T04:09:00Z"/>
              <w:rFonts w:asciiTheme="minorHAnsi" w:eastAsiaTheme="minorEastAsia" w:hAnsiTheme="minorHAnsi"/>
              <w:noProof/>
              <w:color w:val="auto"/>
              <w:kern w:val="2"/>
              <w:sz w:val="22"/>
              <w:lang w:eastAsia="es-CO"/>
              <w14:ligatures w14:val="standardContextual"/>
            </w:rPr>
          </w:pPr>
          <w:del w:id="37" w:author="Maria Fernanda Morales Angulo" w:date="2025-04-15T23:09:00Z" w16du:dateUtc="2025-04-16T04:09:00Z">
            <w:r w:rsidRPr="006C5B78" w:rsidDel="006C5B78">
              <w:rPr>
                <w:rPrChange w:id="38" w:author="Maria Fernanda Morales Angulo" w:date="2025-04-15T23:09:00Z" w16du:dateUtc="2025-04-16T04:09:00Z">
                  <w:rPr>
                    <w:rStyle w:val="Hipervnculo"/>
                    <w:noProof/>
                  </w:rPr>
                </w:rPrChange>
              </w:rPr>
              <w:delText>Introducción</w:delText>
            </w:r>
            <w:r w:rsidDel="006C5B78">
              <w:rPr>
                <w:noProof/>
                <w:webHidden/>
              </w:rPr>
              <w:tab/>
            </w:r>
            <w:r w:rsidR="006C79B7" w:rsidDel="006C5B78">
              <w:rPr>
                <w:noProof/>
                <w:webHidden/>
              </w:rPr>
              <w:delText>3</w:delText>
            </w:r>
          </w:del>
        </w:p>
        <w:p w14:paraId="5B29E695" w14:textId="4759E102" w:rsidR="00E01B34" w:rsidDel="006C5B78" w:rsidRDefault="00E01B34">
          <w:pPr>
            <w:pStyle w:val="TDC1"/>
            <w:tabs>
              <w:tab w:val="left" w:pos="1200"/>
              <w:tab w:val="right" w:leader="dot" w:pos="9962"/>
            </w:tabs>
            <w:rPr>
              <w:del w:id="39" w:author="Maria Fernanda Morales Angulo" w:date="2025-04-15T23:09:00Z" w16du:dateUtc="2025-04-16T04:09:00Z"/>
              <w:rFonts w:asciiTheme="minorHAnsi" w:eastAsiaTheme="minorEastAsia" w:hAnsiTheme="minorHAnsi"/>
              <w:noProof/>
              <w:color w:val="auto"/>
              <w:kern w:val="2"/>
              <w:sz w:val="22"/>
              <w:lang w:eastAsia="es-CO"/>
              <w14:ligatures w14:val="standardContextual"/>
            </w:rPr>
          </w:pPr>
          <w:del w:id="40" w:author="Maria Fernanda Morales Angulo" w:date="2025-04-15T23:09:00Z" w16du:dateUtc="2025-04-16T04:09:00Z">
            <w:r w:rsidRPr="006C5B78" w:rsidDel="006C5B78">
              <w:rPr>
                <w:rPrChange w:id="41" w:author="Maria Fernanda Morales Angulo" w:date="2025-04-15T23:09:00Z" w16du:dateUtc="2025-04-16T04:09:00Z">
                  <w:rPr>
                    <w:rStyle w:val="Hipervnculo"/>
                    <w:noProof/>
                  </w:rPr>
                </w:rPrChange>
              </w:rPr>
              <w:delText>1.</w:delText>
            </w:r>
            <w:r w:rsidDel="006C5B78">
              <w:rPr>
                <w:rFonts w:asciiTheme="minorHAnsi" w:eastAsiaTheme="minorEastAsia" w:hAnsiTheme="minorHAnsi"/>
                <w:noProof/>
                <w:color w:val="auto"/>
                <w:kern w:val="2"/>
                <w:sz w:val="22"/>
                <w:lang w:eastAsia="es-CO"/>
                <w14:ligatures w14:val="standardContextual"/>
              </w:rPr>
              <w:tab/>
            </w:r>
            <w:r w:rsidRPr="006C5B78" w:rsidDel="006C5B78">
              <w:rPr>
                <w:rPrChange w:id="42" w:author="Maria Fernanda Morales Angulo" w:date="2025-04-15T23:09:00Z" w16du:dateUtc="2025-04-16T04:09:00Z">
                  <w:rPr>
                    <w:rStyle w:val="Hipervnculo"/>
                    <w:noProof/>
                  </w:rPr>
                </w:rPrChange>
              </w:rPr>
              <w:delText>Combustión utilizados en las hornillas de concentración</w:delText>
            </w:r>
            <w:r w:rsidDel="006C5B78">
              <w:rPr>
                <w:noProof/>
                <w:webHidden/>
              </w:rPr>
              <w:tab/>
            </w:r>
            <w:r w:rsidR="006C79B7" w:rsidDel="006C5B78">
              <w:rPr>
                <w:noProof/>
                <w:webHidden/>
              </w:rPr>
              <w:delText>4</w:delText>
            </w:r>
          </w:del>
        </w:p>
        <w:p w14:paraId="717FBD3D" w14:textId="3FF9414E" w:rsidR="00E01B34" w:rsidDel="006C5B78" w:rsidRDefault="00E01B34">
          <w:pPr>
            <w:pStyle w:val="TDC2"/>
            <w:tabs>
              <w:tab w:val="left" w:pos="1680"/>
              <w:tab w:val="right" w:leader="dot" w:pos="9962"/>
            </w:tabs>
            <w:rPr>
              <w:del w:id="43" w:author="Maria Fernanda Morales Angulo" w:date="2025-04-15T23:09:00Z" w16du:dateUtc="2025-04-16T04:09:00Z"/>
              <w:rFonts w:asciiTheme="minorHAnsi" w:eastAsiaTheme="minorEastAsia" w:hAnsiTheme="minorHAnsi"/>
              <w:noProof/>
              <w:color w:val="auto"/>
              <w:kern w:val="2"/>
              <w:sz w:val="22"/>
              <w:lang w:eastAsia="es-CO"/>
              <w14:ligatures w14:val="standardContextual"/>
            </w:rPr>
          </w:pPr>
          <w:del w:id="44" w:author="Maria Fernanda Morales Angulo" w:date="2025-04-15T23:09:00Z" w16du:dateUtc="2025-04-16T04:09:00Z">
            <w:r w:rsidRPr="006C5B78" w:rsidDel="006C5B78">
              <w:rPr>
                <w:rPrChange w:id="45" w:author="Maria Fernanda Morales Angulo" w:date="2025-04-15T23:09:00Z" w16du:dateUtc="2025-04-16T04:09:00Z">
                  <w:rPr>
                    <w:rStyle w:val="Hipervnculo"/>
                    <w:noProof/>
                  </w:rPr>
                </w:rPrChange>
              </w:rPr>
              <w:delText>1.1.</w:delText>
            </w:r>
            <w:r w:rsidDel="006C5B78">
              <w:rPr>
                <w:rFonts w:asciiTheme="minorHAnsi" w:eastAsiaTheme="minorEastAsia" w:hAnsiTheme="minorHAnsi"/>
                <w:noProof/>
                <w:color w:val="auto"/>
                <w:kern w:val="2"/>
                <w:sz w:val="22"/>
                <w:lang w:eastAsia="es-CO"/>
                <w14:ligatures w14:val="standardContextual"/>
              </w:rPr>
              <w:tab/>
            </w:r>
            <w:r w:rsidRPr="006C5B78" w:rsidDel="006C5B78">
              <w:rPr>
                <w:rPrChange w:id="46" w:author="Maria Fernanda Morales Angulo" w:date="2025-04-15T23:09:00Z" w16du:dateUtc="2025-04-16T04:09:00Z">
                  <w:rPr>
                    <w:rStyle w:val="Hipervnculo"/>
                    <w:noProof/>
                  </w:rPr>
                </w:rPrChange>
              </w:rPr>
              <w:delText>Procesos unitarios</w:delText>
            </w:r>
            <w:r w:rsidDel="006C5B78">
              <w:rPr>
                <w:noProof/>
                <w:webHidden/>
              </w:rPr>
              <w:tab/>
            </w:r>
            <w:r w:rsidR="006C79B7" w:rsidDel="006C5B78">
              <w:rPr>
                <w:noProof/>
                <w:webHidden/>
              </w:rPr>
              <w:delText>12</w:delText>
            </w:r>
          </w:del>
        </w:p>
        <w:p w14:paraId="4C8BC891" w14:textId="069BFB76" w:rsidR="00E01B34" w:rsidDel="006C5B78" w:rsidRDefault="00E01B34">
          <w:pPr>
            <w:pStyle w:val="TDC1"/>
            <w:tabs>
              <w:tab w:val="left" w:pos="1200"/>
              <w:tab w:val="right" w:leader="dot" w:pos="9962"/>
            </w:tabs>
            <w:rPr>
              <w:del w:id="47" w:author="Maria Fernanda Morales Angulo" w:date="2025-04-15T23:09:00Z" w16du:dateUtc="2025-04-16T04:09:00Z"/>
              <w:rFonts w:asciiTheme="minorHAnsi" w:eastAsiaTheme="minorEastAsia" w:hAnsiTheme="minorHAnsi"/>
              <w:noProof/>
              <w:color w:val="auto"/>
              <w:kern w:val="2"/>
              <w:sz w:val="22"/>
              <w:lang w:eastAsia="es-CO"/>
              <w14:ligatures w14:val="standardContextual"/>
            </w:rPr>
          </w:pPr>
          <w:del w:id="48" w:author="Maria Fernanda Morales Angulo" w:date="2025-04-15T23:09:00Z" w16du:dateUtc="2025-04-16T04:09:00Z">
            <w:r w:rsidRPr="006C5B78" w:rsidDel="006C5B78">
              <w:rPr>
                <w:rPrChange w:id="49" w:author="Maria Fernanda Morales Angulo" w:date="2025-04-15T23:09:00Z" w16du:dateUtc="2025-04-16T04:09:00Z">
                  <w:rPr>
                    <w:rStyle w:val="Hipervnculo"/>
                    <w:noProof/>
                  </w:rPr>
                </w:rPrChange>
              </w:rPr>
              <w:delText>2.</w:delText>
            </w:r>
            <w:r w:rsidDel="006C5B78">
              <w:rPr>
                <w:rFonts w:asciiTheme="minorHAnsi" w:eastAsiaTheme="minorEastAsia" w:hAnsiTheme="minorHAnsi"/>
                <w:noProof/>
                <w:color w:val="auto"/>
                <w:kern w:val="2"/>
                <w:sz w:val="22"/>
                <w:lang w:eastAsia="es-CO"/>
                <w14:ligatures w14:val="standardContextual"/>
              </w:rPr>
              <w:tab/>
            </w:r>
            <w:r w:rsidRPr="006C5B78" w:rsidDel="006C5B78">
              <w:rPr>
                <w:rPrChange w:id="50" w:author="Maria Fernanda Morales Angulo" w:date="2025-04-15T23:09:00Z" w16du:dateUtc="2025-04-16T04:09:00Z">
                  <w:rPr>
                    <w:rStyle w:val="Hipervnculo"/>
                    <w:noProof/>
                  </w:rPr>
                </w:rPrChange>
              </w:rPr>
              <w:delText>Procesos de transferencia de calor en la hornilla panelera</w:delText>
            </w:r>
            <w:r w:rsidDel="006C5B78">
              <w:rPr>
                <w:noProof/>
                <w:webHidden/>
              </w:rPr>
              <w:tab/>
            </w:r>
            <w:r w:rsidR="006C79B7" w:rsidDel="006C5B78">
              <w:rPr>
                <w:noProof/>
                <w:webHidden/>
              </w:rPr>
              <w:delText>15</w:delText>
            </w:r>
          </w:del>
        </w:p>
        <w:p w14:paraId="299A42CF" w14:textId="54029DAD" w:rsidR="00E01B34" w:rsidDel="006C5B78" w:rsidRDefault="00E01B34">
          <w:pPr>
            <w:pStyle w:val="TDC2"/>
            <w:tabs>
              <w:tab w:val="left" w:pos="1680"/>
              <w:tab w:val="right" w:leader="dot" w:pos="9962"/>
            </w:tabs>
            <w:rPr>
              <w:del w:id="51" w:author="Maria Fernanda Morales Angulo" w:date="2025-04-15T23:09:00Z" w16du:dateUtc="2025-04-16T04:09:00Z"/>
              <w:rFonts w:asciiTheme="minorHAnsi" w:eastAsiaTheme="minorEastAsia" w:hAnsiTheme="minorHAnsi"/>
              <w:noProof/>
              <w:color w:val="auto"/>
              <w:kern w:val="2"/>
              <w:sz w:val="22"/>
              <w:lang w:eastAsia="es-CO"/>
              <w14:ligatures w14:val="standardContextual"/>
            </w:rPr>
          </w:pPr>
          <w:del w:id="52" w:author="Maria Fernanda Morales Angulo" w:date="2025-04-15T23:09:00Z" w16du:dateUtc="2025-04-16T04:09:00Z">
            <w:r w:rsidRPr="006C5B78" w:rsidDel="006C5B78">
              <w:rPr>
                <w:rPrChange w:id="53" w:author="Maria Fernanda Morales Angulo" w:date="2025-04-15T23:09:00Z" w16du:dateUtc="2025-04-16T04:09:00Z">
                  <w:rPr>
                    <w:rStyle w:val="Hipervnculo"/>
                    <w:noProof/>
                  </w:rPr>
                </w:rPrChange>
              </w:rPr>
              <w:delText>2.1.</w:delText>
            </w:r>
            <w:r w:rsidDel="006C5B78">
              <w:rPr>
                <w:rFonts w:asciiTheme="minorHAnsi" w:eastAsiaTheme="minorEastAsia" w:hAnsiTheme="minorHAnsi"/>
                <w:noProof/>
                <w:color w:val="auto"/>
                <w:kern w:val="2"/>
                <w:sz w:val="22"/>
                <w:lang w:eastAsia="es-CO"/>
                <w14:ligatures w14:val="standardContextual"/>
              </w:rPr>
              <w:tab/>
            </w:r>
            <w:r w:rsidRPr="006C5B78" w:rsidDel="006C5B78">
              <w:rPr>
                <w:rPrChange w:id="54" w:author="Maria Fernanda Morales Angulo" w:date="2025-04-15T23:09:00Z" w16du:dateUtc="2025-04-16T04:09:00Z">
                  <w:rPr>
                    <w:rStyle w:val="Hipervnculo"/>
                    <w:noProof/>
                  </w:rPr>
                </w:rPrChange>
              </w:rPr>
              <w:delText>Hornilla panelera</w:delText>
            </w:r>
            <w:r w:rsidDel="006C5B78">
              <w:rPr>
                <w:noProof/>
                <w:webHidden/>
              </w:rPr>
              <w:tab/>
            </w:r>
            <w:r w:rsidR="006C79B7" w:rsidDel="006C5B78">
              <w:rPr>
                <w:noProof/>
                <w:webHidden/>
              </w:rPr>
              <w:delText>20</w:delText>
            </w:r>
          </w:del>
        </w:p>
        <w:p w14:paraId="1E01DAC4" w14:textId="54BB556A" w:rsidR="00E01B34" w:rsidDel="006C5B78" w:rsidRDefault="00E01B34">
          <w:pPr>
            <w:pStyle w:val="TDC2"/>
            <w:tabs>
              <w:tab w:val="left" w:pos="1680"/>
              <w:tab w:val="right" w:leader="dot" w:pos="9962"/>
            </w:tabs>
            <w:rPr>
              <w:del w:id="55" w:author="Maria Fernanda Morales Angulo" w:date="2025-04-15T23:09:00Z" w16du:dateUtc="2025-04-16T04:09:00Z"/>
              <w:rFonts w:asciiTheme="minorHAnsi" w:eastAsiaTheme="minorEastAsia" w:hAnsiTheme="minorHAnsi"/>
              <w:noProof/>
              <w:color w:val="auto"/>
              <w:kern w:val="2"/>
              <w:sz w:val="22"/>
              <w:lang w:eastAsia="es-CO"/>
              <w14:ligatures w14:val="standardContextual"/>
            </w:rPr>
          </w:pPr>
          <w:del w:id="56" w:author="Maria Fernanda Morales Angulo" w:date="2025-04-15T23:09:00Z" w16du:dateUtc="2025-04-16T04:09:00Z">
            <w:r w:rsidRPr="006C5B78" w:rsidDel="006C5B78">
              <w:rPr>
                <w:rPrChange w:id="57" w:author="Maria Fernanda Morales Angulo" w:date="2025-04-15T23:09:00Z" w16du:dateUtc="2025-04-16T04:09:00Z">
                  <w:rPr>
                    <w:rStyle w:val="Hipervnculo"/>
                    <w:noProof/>
                  </w:rPr>
                </w:rPrChange>
              </w:rPr>
              <w:delText>2.2.</w:delText>
            </w:r>
            <w:r w:rsidDel="006C5B78">
              <w:rPr>
                <w:rFonts w:asciiTheme="minorHAnsi" w:eastAsiaTheme="minorEastAsia" w:hAnsiTheme="minorHAnsi"/>
                <w:noProof/>
                <w:color w:val="auto"/>
                <w:kern w:val="2"/>
                <w:sz w:val="22"/>
                <w:lang w:eastAsia="es-CO"/>
                <w14:ligatures w14:val="standardContextual"/>
              </w:rPr>
              <w:tab/>
            </w:r>
            <w:r w:rsidRPr="006C5B78" w:rsidDel="006C5B78">
              <w:rPr>
                <w:rPrChange w:id="58" w:author="Maria Fernanda Morales Angulo" w:date="2025-04-15T23:09:00Z" w16du:dateUtc="2025-04-16T04:09:00Z">
                  <w:rPr>
                    <w:rStyle w:val="Hipervnculo"/>
                    <w:noProof/>
                  </w:rPr>
                </w:rPrChange>
              </w:rPr>
              <w:delText>Seguridad y salud en el trabajo</w:delText>
            </w:r>
            <w:r w:rsidDel="006C5B78">
              <w:rPr>
                <w:noProof/>
                <w:webHidden/>
              </w:rPr>
              <w:tab/>
            </w:r>
            <w:r w:rsidR="006C79B7" w:rsidDel="006C5B78">
              <w:rPr>
                <w:noProof/>
                <w:webHidden/>
              </w:rPr>
              <w:delText>26</w:delText>
            </w:r>
          </w:del>
        </w:p>
        <w:p w14:paraId="48324354" w14:textId="1F9D1885" w:rsidR="00E01B34" w:rsidDel="006C5B78" w:rsidRDefault="00E01B34">
          <w:pPr>
            <w:pStyle w:val="TDC1"/>
            <w:tabs>
              <w:tab w:val="left" w:pos="1200"/>
              <w:tab w:val="right" w:leader="dot" w:pos="9962"/>
            </w:tabs>
            <w:rPr>
              <w:del w:id="59" w:author="Maria Fernanda Morales Angulo" w:date="2025-04-15T23:09:00Z" w16du:dateUtc="2025-04-16T04:09:00Z"/>
              <w:rFonts w:asciiTheme="minorHAnsi" w:eastAsiaTheme="minorEastAsia" w:hAnsiTheme="minorHAnsi"/>
              <w:noProof/>
              <w:color w:val="auto"/>
              <w:kern w:val="2"/>
              <w:sz w:val="22"/>
              <w:lang w:eastAsia="es-CO"/>
              <w14:ligatures w14:val="standardContextual"/>
            </w:rPr>
          </w:pPr>
          <w:del w:id="60" w:author="Maria Fernanda Morales Angulo" w:date="2025-04-15T23:09:00Z" w16du:dateUtc="2025-04-16T04:09:00Z">
            <w:r w:rsidRPr="006C5B78" w:rsidDel="006C5B78">
              <w:rPr>
                <w:rPrChange w:id="61" w:author="Maria Fernanda Morales Angulo" w:date="2025-04-15T23:09:00Z" w16du:dateUtc="2025-04-16T04:09:00Z">
                  <w:rPr>
                    <w:rStyle w:val="Hipervnculo"/>
                    <w:noProof/>
                  </w:rPr>
                </w:rPrChange>
              </w:rPr>
              <w:delText>3.</w:delText>
            </w:r>
            <w:r w:rsidDel="006C5B78">
              <w:rPr>
                <w:rFonts w:asciiTheme="minorHAnsi" w:eastAsiaTheme="minorEastAsia" w:hAnsiTheme="minorHAnsi"/>
                <w:noProof/>
                <w:color w:val="auto"/>
                <w:kern w:val="2"/>
                <w:sz w:val="22"/>
                <w:lang w:eastAsia="es-CO"/>
                <w14:ligatures w14:val="standardContextual"/>
              </w:rPr>
              <w:tab/>
            </w:r>
            <w:r w:rsidRPr="006C5B78" w:rsidDel="006C5B78">
              <w:rPr>
                <w:rPrChange w:id="62" w:author="Maria Fernanda Morales Angulo" w:date="2025-04-15T23:09:00Z" w16du:dateUtc="2025-04-16T04:09:00Z">
                  <w:rPr>
                    <w:rStyle w:val="Hipervnculo"/>
                    <w:noProof/>
                  </w:rPr>
                </w:rPrChange>
              </w:rPr>
              <w:delText>Gestión ambiental y residuos en el proceso productivo de la panela</w:delText>
            </w:r>
            <w:r w:rsidDel="006C5B78">
              <w:rPr>
                <w:noProof/>
                <w:webHidden/>
              </w:rPr>
              <w:tab/>
            </w:r>
            <w:r w:rsidR="006C79B7" w:rsidDel="006C5B78">
              <w:rPr>
                <w:noProof/>
                <w:webHidden/>
              </w:rPr>
              <w:delText>26</w:delText>
            </w:r>
          </w:del>
        </w:p>
        <w:p w14:paraId="4B4DDB36" w14:textId="256C8188" w:rsidR="00E01B34" w:rsidDel="006C5B78" w:rsidRDefault="00E01B34">
          <w:pPr>
            <w:pStyle w:val="TDC1"/>
            <w:tabs>
              <w:tab w:val="right" w:leader="dot" w:pos="9962"/>
            </w:tabs>
            <w:rPr>
              <w:del w:id="63" w:author="Maria Fernanda Morales Angulo" w:date="2025-04-15T23:09:00Z" w16du:dateUtc="2025-04-16T04:09:00Z"/>
              <w:rFonts w:asciiTheme="minorHAnsi" w:eastAsiaTheme="minorEastAsia" w:hAnsiTheme="minorHAnsi"/>
              <w:noProof/>
              <w:color w:val="auto"/>
              <w:kern w:val="2"/>
              <w:sz w:val="22"/>
              <w:lang w:eastAsia="es-CO"/>
              <w14:ligatures w14:val="standardContextual"/>
            </w:rPr>
          </w:pPr>
          <w:del w:id="64" w:author="Maria Fernanda Morales Angulo" w:date="2025-04-15T23:09:00Z" w16du:dateUtc="2025-04-16T04:09:00Z">
            <w:r w:rsidRPr="006C5B78" w:rsidDel="006C5B78">
              <w:rPr>
                <w:rPrChange w:id="65" w:author="Maria Fernanda Morales Angulo" w:date="2025-04-15T23:09:00Z" w16du:dateUtc="2025-04-16T04:09:00Z">
                  <w:rPr>
                    <w:rStyle w:val="Hipervnculo"/>
                    <w:noProof/>
                  </w:rPr>
                </w:rPrChange>
              </w:rPr>
              <w:delText>Síntesis</w:delText>
            </w:r>
            <w:r w:rsidDel="006C5B78">
              <w:rPr>
                <w:noProof/>
                <w:webHidden/>
              </w:rPr>
              <w:tab/>
            </w:r>
            <w:r w:rsidR="006C79B7" w:rsidDel="006C5B78">
              <w:rPr>
                <w:noProof/>
                <w:webHidden/>
              </w:rPr>
              <w:delText>28</w:delText>
            </w:r>
          </w:del>
        </w:p>
        <w:p w14:paraId="04DF7D77" w14:textId="76D5C641" w:rsidR="00E01B34" w:rsidDel="006C5B78" w:rsidRDefault="00E01B34">
          <w:pPr>
            <w:pStyle w:val="TDC1"/>
            <w:tabs>
              <w:tab w:val="right" w:leader="dot" w:pos="9962"/>
            </w:tabs>
            <w:rPr>
              <w:del w:id="66" w:author="Maria Fernanda Morales Angulo" w:date="2025-04-15T23:09:00Z" w16du:dateUtc="2025-04-16T04:09:00Z"/>
              <w:rFonts w:asciiTheme="minorHAnsi" w:eastAsiaTheme="minorEastAsia" w:hAnsiTheme="minorHAnsi"/>
              <w:noProof/>
              <w:color w:val="auto"/>
              <w:kern w:val="2"/>
              <w:sz w:val="22"/>
              <w:lang w:eastAsia="es-CO"/>
              <w14:ligatures w14:val="standardContextual"/>
            </w:rPr>
          </w:pPr>
          <w:del w:id="67" w:author="Maria Fernanda Morales Angulo" w:date="2025-04-15T23:09:00Z" w16du:dateUtc="2025-04-16T04:09:00Z">
            <w:r w:rsidRPr="006C5B78" w:rsidDel="006C5B78">
              <w:rPr>
                <w:rPrChange w:id="68" w:author="Maria Fernanda Morales Angulo" w:date="2025-04-15T23:09:00Z" w16du:dateUtc="2025-04-16T04:09:00Z">
                  <w:rPr>
                    <w:rStyle w:val="Hipervnculo"/>
                    <w:noProof/>
                  </w:rPr>
                </w:rPrChange>
              </w:rPr>
              <w:delText>Material complementario</w:delText>
            </w:r>
            <w:r w:rsidDel="006C5B78">
              <w:rPr>
                <w:noProof/>
                <w:webHidden/>
              </w:rPr>
              <w:tab/>
            </w:r>
            <w:r w:rsidR="006C79B7" w:rsidDel="006C5B78">
              <w:rPr>
                <w:noProof/>
                <w:webHidden/>
              </w:rPr>
              <w:delText>29</w:delText>
            </w:r>
          </w:del>
        </w:p>
        <w:p w14:paraId="0CDCDF5A" w14:textId="00454D79" w:rsidR="00E01B34" w:rsidDel="006C5B78" w:rsidRDefault="00E01B34">
          <w:pPr>
            <w:pStyle w:val="TDC1"/>
            <w:tabs>
              <w:tab w:val="right" w:leader="dot" w:pos="9962"/>
            </w:tabs>
            <w:rPr>
              <w:del w:id="69" w:author="Maria Fernanda Morales Angulo" w:date="2025-04-15T23:09:00Z" w16du:dateUtc="2025-04-16T04:09:00Z"/>
              <w:rFonts w:asciiTheme="minorHAnsi" w:eastAsiaTheme="minorEastAsia" w:hAnsiTheme="minorHAnsi"/>
              <w:noProof/>
              <w:color w:val="auto"/>
              <w:kern w:val="2"/>
              <w:sz w:val="22"/>
              <w:lang w:eastAsia="es-CO"/>
              <w14:ligatures w14:val="standardContextual"/>
            </w:rPr>
          </w:pPr>
          <w:del w:id="70" w:author="Maria Fernanda Morales Angulo" w:date="2025-04-15T23:09:00Z" w16du:dateUtc="2025-04-16T04:09:00Z">
            <w:r w:rsidRPr="006C5B78" w:rsidDel="006C5B78">
              <w:rPr>
                <w:rPrChange w:id="71" w:author="Maria Fernanda Morales Angulo" w:date="2025-04-15T23:09:00Z" w16du:dateUtc="2025-04-16T04:09:00Z">
                  <w:rPr>
                    <w:rStyle w:val="Hipervnculo"/>
                    <w:noProof/>
                  </w:rPr>
                </w:rPrChange>
              </w:rPr>
              <w:lastRenderedPageBreak/>
              <w:delText>Glosario</w:delText>
            </w:r>
            <w:r w:rsidDel="006C5B78">
              <w:rPr>
                <w:noProof/>
                <w:webHidden/>
              </w:rPr>
              <w:tab/>
            </w:r>
            <w:r w:rsidR="006C79B7" w:rsidDel="006C5B78">
              <w:rPr>
                <w:noProof/>
                <w:webHidden/>
              </w:rPr>
              <w:delText>31</w:delText>
            </w:r>
          </w:del>
        </w:p>
        <w:p w14:paraId="10713E1D" w14:textId="7FA536FE" w:rsidR="00E01B34" w:rsidDel="006C5B78" w:rsidRDefault="00E01B34">
          <w:pPr>
            <w:pStyle w:val="TDC1"/>
            <w:tabs>
              <w:tab w:val="right" w:leader="dot" w:pos="9962"/>
            </w:tabs>
            <w:rPr>
              <w:del w:id="72" w:author="Maria Fernanda Morales Angulo" w:date="2025-04-15T23:09:00Z" w16du:dateUtc="2025-04-16T04:09:00Z"/>
              <w:rFonts w:asciiTheme="minorHAnsi" w:eastAsiaTheme="minorEastAsia" w:hAnsiTheme="minorHAnsi"/>
              <w:noProof/>
              <w:color w:val="auto"/>
              <w:kern w:val="2"/>
              <w:sz w:val="22"/>
              <w:lang w:eastAsia="es-CO"/>
              <w14:ligatures w14:val="standardContextual"/>
            </w:rPr>
          </w:pPr>
          <w:del w:id="73" w:author="Maria Fernanda Morales Angulo" w:date="2025-04-15T23:09:00Z" w16du:dateUtc="2025-04-16T04:09:00Z">
            <w:r w:rsidRPr="006C5B78" w:rsidDel="006C5B78">
              <w:rPr>
                <w:rPrChange w:id="74" w:author="Maria Fernanda Morales Angulo" w:date="2025-04-15T23:09:00Z" w16du:dateUtc="2025-04-16T04:09:00Z">
                  <w:rPr>
                    <w:rStyle w:val="Hipervnculo"/>
                    <w:noProof/>
                  </w:rPr>
                </w:rPrChange>
              </w:rPr>
              <w:delText>Referencias bibliográficas</w:delText>
            </w:r>
            <w:r w:rsidDel="006C5B78">
              <w:rPr>
                <w:noProof/>
                <w:webHidden/>
              </w:rPr>
              <w:tab/>
            </w:r>
            <w:r w:rsidR="006C79B7" w:rsidDel="006C5B78">
              <w:rPr>
                <w:noProof/>
                <w:webHidden/>
              </w:rPr>
              <w:delText>34</w:delText>
            </w:r>
          </w:del>
        </w:p>
        <w:p w14:paraId="63689DC6" w14:textId="50C13F55" w:rsidR="00E01B34" w:rsidDel="006C5B78" w:rsidRDefault="00E01B34">
          <w:pPr>
            <w:pStyle w:val="TDC1"/>
            <w:tabs>
              <w:tab w:val="right" w:leader="dot" w:pos="9962"/>
            </w:tabs>
            <w:rPr>
              <w:del w:id="75" w:author="Maria Fernanda Morales Angulo" w:date="2025-04-15T23:09:00Z" w16du:dateUtc="2025-04-16T04:09:00Z"/>
              <w:rFonts w:asciiTheme="minorHAnsi" w:eastAsiaTheme="minorEastAsia" w:hAnsiTheme="minorHAnsi"/>
              <w:noProof/>
              <w:color w:val="auto"/>
              <w:kern w:val="2"/>
              <w:sz w:val="22"/>
              <w:lang w:eastAsia="es-CO"/>
              <w14:ligatures w14:val="standardContextual"/>
            </w:rPr>
          </w:pPr>
          <w:del w:id="76" w:author="Maria Fernanda Morales Angulo" w:date="2025-04-15T23:09:00Z" w16du:dateUtc="2025-04-16T04:09:00Z">
            <w:r w:rsidRPr="006C5B78" w:rsidDel="006C5B78">
              <w:rPr>
                <w:rPrChange w:id="77" w:author="Maria Fernanda Morales Angulo" w:date="2025-04-15T23:09:00Z" w16du:dateUtc="2025-04-16T04:09:00Z">
                  <w:rPr>
                    <w:rStyle w:val="Hipervnculo"/>
                    <w:noProof/>
                  </w:rPr>
                </w:rPrChange>
              </w:rPr>
              <w:delText>Créditos</w:delText>
            </w:r>
            <w:r w:rsidDel="006C5B78">
              <w:rPr>
                <w:noProof/>
                <w:webHidden/>
              </w:rPr>
              <w:tab/>
            </w:r>
            <w:r w:rsidR="006C79B7" w:rsidDel="006C5B78">
              <w:rPr>
                <w:noProof/>
                <w:webHidden/>
              </w:rPr>
              <w:delText>37</w:delText>
            </w:r>
          </w:del>
        </w:p>
        <w:p w14:paraId="1F77F222" w14:textId="3F799A75" w:rsidR="00A760DC" w:rsidRPr="001409F7" w:rsidRDefault="002D2386" w:rsidP="00A760DC">
          <w:pPr>
            <w:pStyle w:val="TDC1"/>
            <w:tabs>
              <w:tab w:val="right" w:leader="dot" w:pos="9395"/>
            </w:tabs>
          </w:pPr>
          <w:r w:rsidRPr="001409F7">
            <w:rPr>
              <w:b/>
              <w:bCs/>
            </w:rPr>
            <w:fldChar w:fldCharType="end"/>
          </w:r>
        </w:p>
      </w:sdtContent>
    </w:sdt>
    <w:p w14:paraId="5F83D90C" w14:textId="3C1A9372" w:rsidR="00FD6CC1" w:rsidRPr="001409F7" w:rsidRDefault="00FD6CC1" w:rsidP="00FB2DAB">
      <w:pPr>
        <w:pStyle w:val="Titulosgenerales"/>
        <w:tabs>
          <w:tab w:val="left" w:pos="4282"/>
        </w:tabs>
        <w:rPr>
          <w:lang w:val="es-CO"/>
        </w:rPr>
      </w:pPr>
      <w:bookmarkStart w:id="78" w:name="_Toc195690864"/>
      <w:r w:rsidRPr="001409F7">
        <w:rPr>
          <w:lang w:val="es-CO"/>
        </w:rPr>
        <w:lastRenderedPageBreak/>
        <w:t>Introducción</w:t>
      </w:r>
      <w:bookmarkEnd w:id="78"/>
      <w:r w:rsidR="00FB2DAB" w:rsidRPr="001409F7">
        <w:rPr>
          <w:lang w:val="es-CO"/>
        </w:rPr>
        <w:tab/>
      </w:r>
    </w:p>
    <w:p w14:paraId="0282E455" w14:textId="77777777" w:rsidR="001409F7" w:rsidRPr="001409F7" w:rsidRDefault="001409F7" w:rsidP="001409F7">
      <w:pPr>
        <w:ind w:right="49"/>
      </w:pPr>
      <w:r w:rsidRPr="001409F7">
        <w:t>Apreciado aprendiz, sea bienvenido a este componente formativo, enfocado en los efectos de la temperatura en la producción panelera.</w:t>
      </w:r>
    </w:p>
    <w:p w14:paraId="41EC2562" w14:textId="1CD43897" w:rsidR="00142E89" w:rsidRPr="001409F7" w:rsidRDefault="001409F7" w:rsidP="001409F7">
      <w:pPr>
        <w:ind w:right="49"/>
      </w:pPr>
      <w:r w:rsidRPr="001409F7">
        <w:t>En el siguiente video conocerá, de forma general, la temática que se estudiará a lo largo del componente formativo.</w:t>
      </w:r>
    </w:p>
    <w:p w14:paraId="510C6037" w14:textId="0AF5F27D" w:rsidR="00941337" w:rsidRDefault="00142E89" w:rsidP="00573996">
      <w:pPr>
        <w:pStyle w:val="Video"/>
      </w:pPr>
      <w:r w:rsidRPr="001409F7">
        <w:t>Efectos de la temperatura en la producción panelera</w:t>
      </w:r>
    </w:p>
    <w:p w14:paraId="63A0695B" w14:textId="4F1D1068" w:rsidR="00B3707B" w:rsidRPr="001409F7" w:rsidRDefault="00E711C3" w:rsidP="00E711C3">
      <w:pPr>
        <w:jc w:val="center"/>
      </w:pPr>
      <w:r>
        <w:fldChar w:fldCharType="begin"/>
      </w:r>
      <w:r>
        <w:instrText xml:space="preserve"> INCLUDEPICTURE "https://img.youtube.com/vi/s1_GNqiD85A/maxresdefault.jpg" \* MERGEFORMATINET </w:instrText>
      </w:r>
      <w:r>
        <w:fldChar w:fldCharType="separate"/>
      </w:r>
      <w:r>
        <w:rPr>
          <w:noProof/>
        </w:rPr>
        <w:drawing>
          <wp:inline distT="0" distB="0" distL="0" distR="0" wp14:anchorId="290B417F" wp14:editId="36BD8D0E">
            <wp:extent cx="3866812" cy="2175760"/>
            <wp:effectExtent l="0" t="0" r="0" b="0"/>
            <wp:docPr id="1290435551" name="Imagen 3" descr="En el video se muestra los efectos de la temperatura en la producción de panela teniendo en cuenta otros factores como presión atmosférica y condiciones climáticas del su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35551" name="Imagen 3" descr="En el video se muestra los efectos de la temperatura en la producción de panela teniendo en cuenta otros factores como presión atmosférica y condiciones climáticas del suel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9046" cy="2188270"/>
                    </a:xfrm>
                    <a:prstGeom prst="rect">
                      <a:avLst/>
                    </a:prstGeom>
                    <a:noFill/>
                    <a:ln>
                      <a:noFill/>
                    </a:ln>
                  </pic:spPr>
                </pic:pic>
              </a:graphicData>
            </a:graphic>
          </wp:inline>
        </w:drawing>
      </w:r>
      <w:r>
        <w:fldChar w:fldCharType="end"/>
      </w:r>
    </w:p>
    <w:p w14:paraId="2E05E569" w14:textId="7877F5A4" w:rsidR="0031050D" w:rsidRDefault="00F36CEA" w:rsidP="002D56D2">
      <w:pPr>
        <w:ind w:firstLine="0"/>
        <w:jc w:val="center"/>
        <w:rPr>
          <w:ins w:id="79" w:author="Maria Fernanda Morales Angulo" w:date="2025-04-16T08:33:00Z" w16du:dateUtc="2025-04-16T13:33:00Z"/>
        </w:rPr>
      </w:pPr>
      <w:hyperlink r:id="rId14" w:history="1">
        <w:r w:rsidRPr="001409F7">
          <w:rPr>
            <w:rStyle w:val="Hipervnculo"/>
            <w:b/>
          </w:rPr>
          <w:t>Enlace de reproducción d</w:t>
        </w:r>
        <w:r w:rsidR="00EC7250" w:rsidRPr="001409F7">
          <w:rPr>
            <w:rStyle w:val="Hipervnculo"/>
            <w:b/>
          </w:rPr>
          <w:t>el video</w:t>
        </w:r>
      </w:hyperlink>
    </w:p>
    <w:p w14:paraId="2D177BFB" w14:textId="77777777" w:rsidR="0031050D" w:rsidRDefault="0031050D">
      <w:pPr>
        <w:spacing w:before="0" w:after="160" w:line="259" w:lineRule="auto"/>
        <w:ind w:firstLine="0"/>
        <w:rPr>
          <w:ins w:id="80" w:author="Maria Fernanda Morales Angulo" w:date="2025-04-16T08:33:00Z" w16du:dateUtc="2025-04-16T13:33:00Z"/>
        </w:rPr>
      </w:pPr>
      <w:ins w:id="81" w:author="Maria Fernanda Morales Angulo" w:date="2025-04-16T08:33:00Z" w16du:dateUtc="2025-04-16T13:33:00Z">
        <w:r>
          <w:br w:type="page"/>
        </w:r>
      </w:ins>
    </w:p>
    <w:p w14:paraId="1A3182E9" w14:textId="77777777" w:rsidR="002D56D2" w:rsidRPr="002D56D2" w:rsidRDefault="002D56D2" w:rsidP="002D56D2">
      <w:pPr>
        <w:ind w:firstLine="0"/>
        <w:jc w:val="center"/>
        <w:rPr>
          <w:rPrChange w:id="82" w:author="Maria Fernanda Morales Angulo" w:date="2025-04-16T08:30:00Z" w16du:dateUtc="2025-04-16T13:30:00Z">
            <w:rPr>
              <w:b/>
              <w:bCs/>
              <w:i/>
              <w:iCs/>
              <w:color w:val="auto"/>
            </w:rPr>
          </w:rPrChange>
        </w:rPr>
      </w:pPr>
    </w:p>
    <w:tbl>
      <w:tblPr>
        <w:tblStyle w:val="Tablaconcuadrcula"/>
        <w:tblW w:w="0" w:type="auto"/>
        <w:tblLook w:val="04A0" w:firstRow="1" w:lastRow="0" w:firstColumn="1" w:lastColumn="0" w:noHBand="0" w:noVBand="1"/>
      </w:tblPr>
      <w:tblGrid>
        <w:gridCol w:w="9962"/>
        <w:tblGridChange w:id="83">
          <w:tblGrid>
            <w:gridCol w:w="9962"/>
          </w:tblGrid>
        </w:tblGridChange>
      </w:tblGrid>
      <w:tr w:rsidR="00F36CEA" w:rsidRPr="001409F7" w14:paraId="0FD6BD24" w14:textId="77777777" w:rsidTr="00F36CEA">
        <w:tc>
          <w:tcPr>
            <w:tcW w:w="9962" w:type="dxa"/>
          </w:tcPr>
          <w:p w14:paraId="33599C87" w14:textId="4AD294CC" w:rsidR="00F36CEA" w:rsidRPr="001409F7" w:rsidRDefault="00F36CEA" w:rsidP="00F36CEA">
            <w:pPr>
              <w:ind w:firstLine="0"/>
              <w:jc w:val="center"/>
              <w:rPr>
                <w:b/>
              </w:rPr>
            </w:pPr>
            <w:r w:rsidRPr="001409F7">
              <w:rPr>
                <w:b/>
              </w:rPr>
              <w:t>Síntesis del video</w:t>
            </w:r>
            <w:r w:rsidR="001F053A" w:rsidRPr="001409F7">
              <w:rPr>
                <w:b/>
              </w:rPr>
              <w:t>:</w:t>
            </w:r>
            <w:r w:rsidRPr="001409F7">
              <w:rPr>
                <w:b/>
              </w:rPr>
              <w:t xml:space="preserve"> </w:t>
            </w:r>
            <w:r w:rsidR="00142E89" w:rsidRPr="001409F7">
              <w:rPr>
                <w:b/>
              </w:rPr>
              <w:t>Efectos de la temperatura en la producción panelera</w:t>
            </w:r>
          </w:p>
        </w:tc>
      </w:tr>
      <w:tr w:rsidR="00F36CEA" w:rsidRPr="001409F7" w14:paraId="1AB629CA" w14:textId="77777777" w:rsidTr="002C275B">
        <w:tblPrEx>
          <w:tblW w:w="0" w:type="auto"/>
          <w:tblPrExChange w:id="84" w:author="Maria Fernanda Morales Angulo" w:date="2025-04-16T08:22:00Z" w16du:dateUtc="2025-04-16T13:22:00Z">
            <w:tblPrEx>
              <w:tblW w:w="0" w:type="auto"/>
            </w:tblPrEx>
          </w:tblPrExChange>
        </w:tblPrEx>
        <w:trPr>
          <w:trHeight w:val="9904"/>
        </w:trPr>
        <w:tc>
          <w:tcPr>
            <w:tcW w:w="9962" w:type="dxa"/>
            <w:tcPrChange w:id="85" w:author="Maria Fernanda Morales Angulo" w:date="2025-04-16T08:22:00Z" w16du:dateUtc="2025-04-16T13:22:00Z">
              <w:tcPr>
                <w:tcW w:w="9962" w:type="dxa"/>
              </w:tcPr>
            </w:tcPrChange>
          </w:tcPr>
          <w:p w14:paraId="43CC9A79" w14:textId="77777777" w:rsidR="00704E34" w:rsidRDefault="00704E34" w:rsidP="00704E34">
            <w:pPr>
              <w:rPr>
                <w:ins w:id="86" w:author="Maria Fernanda Morales Angulo" w:date="2025-04-15T23:11:00Z" w16du:dateUtc="2025-04-16T04:11:00Z"/>
              </w:rPr>
            </w:pPr>
            <w:ins w:id="87" w:author="Maria Fernanda Morales Angulo" w:date="2025-04-15T23:11:00Z" w16du:dateUtc="2025-04-16T04:11:00Z">
              <w:r>
                <w:t xml:space="preserve">Este momento de aprendizaje está orientado a los efectos de la temperatura en la producción panelera. </w:t>
              </w:r>
            </w:ins>
          </w:p>
          <w:p w14:paraId="1C94030C" w14:textId="0473FB28" w:rsidR="00704E34" w:rsidRDefault="00376A7F" w:rsidP="00704E34">
            <w:pPr>
              <w:rPr>
                <w:ins w:id="88" w:author="Maria Fernanda Morales Angulo" w:date="2025-04-15T23:16:00Z" w16du:dateUtc="2025-04-16T04:16:00Z"/>
              </w:rPr>
            </w:pPr>
            <w:r w:rsidRPr="001409F7">
              <w:t xml:space="preserve">Colombia es el mayor consumidor de panela en el mundo y su producción es una de las actividades agrícolas más importantes en la economía nacional. </w:t>
            </w:r>
            <w:ins w:id="89" w:author="Maria Fernanda Morales Angulo" w:date="2025-04-15T23:15:00Z" w16du:dateUtc="2025-04-16T04:15:00Z">
              <w:r w:rsidR="00704E34">
                <w:t xml:space="preserve"> Sin embargo, no ha logrado mejorar su aprovechamiento de los recursos energéticos y es uno de los más deficientes</w:t>
              </w:r>
            </w:ins>
            <w:ins w:id="90" w:author="Maria Fernanda Morales Angulo" w:date="2025-04-16T08:11:00Z" w16du:dateUtc="2025-04-16T13:11:00Z">
              <w:r w:rsidR="002C275B">
                <w:t>,</w:t>
              </w:r>
            </w:ins>
            <w:ins w:id="91" w:author="Maria Fernanda Morales Angulo" w:date="2025-04-15T23:15:00Z" w16du:dateUtc="2025-04-16T04:15:00Z">
              <w:r w:rsidR="00704E34">
                <w:t xml:space="preserve"> utilizando combustibles adicionales como madera y llantas para</w:t>
              </w:r>
            </w:ins>
            <w:ins w:id="92" w:author="Maria Fernanda Morales Angulo" w:date="2025-04-15T23:16:00Z" w16du:dateUtc="2025-04-16T04:16:00Z">
              <w:r w:rsidR="00704E34">
                <w:t xml:space="preserve"> </w:t>
              </w:r>
            </w:ins>
            <w:ins w:id="93" w:author="Maria Fernanda Morales Angulo" w:date="2025-04-15T23:15:00Z" w16du:dateUtc="2025-04-16T04:15:00Z">
              <w:r w:rsidR="00704E34">
                <w:t>bagazo y para compensar el déficit</w:t>
              </w:r>
            </w:ins>
            <w:ins w:id="94" w:author="Maria Fernanda Morales Angulo" w:date="2025-04-15T23:16:00Z" w16du:dateUtc="2025-04-16T04:16:00Z">
              <w:r w:rsidR="00704E34">
                <w:t xml:space="preserve"> </w:t>
              </w:r>
            </w:ins>
            <w:ins w:id="95" w:author="Maria Fernanda Morales Angulo" w:date="2025-04-15T23:15:00Z" w16du:dateUtc="2025-04-16T04:15:00Z">
              <w:r w:rsidR="00704E34">
                <w:t>energético</w:t>
              </w:r>
            </w:ins>
            <w:ins w:id="96" w:author="Maria Fernanda Morales Angulo" w:date="2025-04-15T23:16:00Z" w16du:dateUtc="2025-04-16T04:16:00Z">
              <w:r w:rsidR="00704E34">
                <w:t xml:space="preserve">. </w:t>
              </w:r>
            </w:ins>
          </w:p>
          <w:p w14:paraId="62F2A773" w14:textId="403F536E" w:rsidR="00704E34" w:rsidRDefault="00704E34" w:rsidP="00704E34">
            <w:pPr>
              <w:rPr>
                <w:ins w:id="97" w:author="Maria Fernanda Morales Angulo" w:date="2025-04-15T23:12:00Z" w16du:dateUtc="2025-04-16T04:12:00Z"/>
              </w:rPr>
            </w:pPr>
            <w:ins w:id="98" w:author="Maria Fernanda Morales Angulo" w:date="2025-04-15T23:15:00Z" w16du:dateUtc="2025-04-16T04:15:00Z">
              <w:r>
                <w:t xml:space="preserve"> </w:t>
              </w:r>
            </w:ins>
            <w:ins w:id="99" w:author="Maria Fernanda Morales Angulo" w:date="2025-04-15T23:16:00Z" w16du:dateUtc="2025-04-16T04:16:00Z">
              <w:r>
                <w:t>L</w:t>
              </w:r>
            </w:ins>
            <w:ins w:id="100" w:author="Maria Fernanda Morales Angulo" w:date="2025-04-15T23:15:00Z" w16du:dateUtc="2025-04-16T04:15:00Z">
              <w:r>
                <w:t>a cadena productiva de</w:t>
              </w:r>
            </w:ins>
            <w:ins w:id="101" w:author="Maria Fernanda Morales Angulo" w:date="2025-04-15T23:17:00Z" w16du:dateUtc="2025-04-16T04:17:00Z">
              <w:r>
                <w:t xml:space="preserve"> </w:t>
              </w:r>
            </w:ins>
            <w:ins w:id="102" w:author="Maria Fernanda Morales Angulo" w:date="2025-04-15T23:15:00Z" w16du:dateUtc="2025-04-16T04:15:00Z">
              <w:r>
                <w:t>panela es la segunda agroindustria más</w:t>
              </w:r>
            </w:ins>
            <w:ins w:id="103" w:author="Maria Fernanda Morales Angulo" w:date="2025-04-15T23:17:00Z" w16du:dateUtc="2025-04-16T04:17:00Z">
              <w:r>
                <w:t xml:space="preserve"> </w:t>
              </w:r>
            </w:ins>
            <w:ins w:id="104" w:author="Maria Fernanda Morales Angulo" w:date="2025-04-15T23:15:00Z" w16du:dateUtc="2025-04-16T04:15:00Z">
              <w:r>
                <w:t xml:space="preserve">grande de </w:t>
              </w:r>
              <w:proofErr w:type="gramStart"/>
              <w:r>
                <w:t>Colombia</w:t>
              </w:r>
            </w:ins>
            <w:ins w:id="105" w:author="Maria Fernanda Morales Angulo" w:date="2025-04-15T23:17:00Z" w16du:dateUtc="2025-04-16T04:17:00Z">
              <w:r>
                <w:t xml:space="preserve">, </w:t>
              </w:r>
            </w:ins>
            <w:ins w:id="106" w:author="Maria Fernanda Morales Angulo" w:date="2025-04-15T23:15:00Z" w16du:dateUtc="2025-04-16T04:15:00Z">
              <w:r>
                <w:t xml:space="preserve"> después</w:t>
              </w:r>
              <w:proofErr w:type="gramEnd"/>
              <w:r>
                <w:t xml:space="preserve"> del café</w:t>
              </w:r>
            </w:ins>
            <w:ins w:id="107" w:author="Maria Fernanda Morales Angulo" w:date="2025-04-15T23:17:00Z" w16du:dateUtc="2025-04-16T04:17:00Z">
              <w:r>
                <w:t>. S</w:t>
              </w:r>
            </w:ins>
            <w:ins w:id="108" w:author="Maria Fernanda Morales Angulo" w:date="2025-04-15T23:15:00Z" w16du:dateUtc="2025-04-16T04:15:00Z">
              <w:r>
                <w:t>egún el Ministerio de agricultura y</w:t>
              </w:r>
            </w:ins>
            <w:ins w:id="109" w:author="Maria Fernanda Morales Angulo" w:date="2025-04-15T23:18:00Z" w16du:dateUtc="2025-04-16T04:18:00Z">
              <w:r>
                <w:t xml:space="preserve"> </w:t>
              </w:r>
            </w:ins>
            <w:ins w:id="110" w:author="Maria Fernanda Morales Angulo" w:date="2025-04-15T23:15:00Z" w16du:dateUtc="2025-04-16T04:15:00Z">
              <w:r>
                <w:t>desarrollo rural y genera más d</w:t>
              </w:r>
            </w:ins>
            <w:ins w:id="111" w:author="Maria Fernanda Morales Angulo" w:date="2025-04-15T23:18:00Z" w16du:dateUtc="2025-04-16T04:18:00Z">
              <w:r>
                <w:t xml:space="preserve">e </w:t>
              </w:r>
            </w:ins>
            <w:ins w:id="112" w:author="Maria Fernanda Morales Angulo" w:date="2025-04-15T23:15:00Z" w16du:dateUtc="2025-04-16T04:15:00Z">
              <w:r>
                <w:t>353,366 empleos directos y también es el</w:t>
              </w:r>
            </w:ins>
            <w:ins w:id="113" w:author="Maria Fernanda Morales Angulo" w:date="2025-04-15T23:18:00Z" w16du:dateUtc="2025-04-16T04:18:00Z">
              <w:r>
                <w:t xml:space="preserve"> </w:t>
              </w:r>
            </w:ins>
            <w:ins w:id="114" w:author="Maria Fernanda Morales Angulo" w:date="2025-04-15T23:15:00Z" w16du:dateUtc="2025-04-16T04:15:00Z">
              <w:r>
                <w:t>segundo productor más importante del</w:t>
              </w:r>
            </w:ins>
            <w:ins w:id="115" w:author="Maria Fernanda Morales Angulo" w:date="2025-04-15T23:18:00Z" w16du:dateUtc="2025-04-16T04:18:00Z">
              <w:r>
                <w:t xml:space="preserve"> </w:t>
              </w:r>
            </w:ins>
            <w:ins w:id="116" w:author="Maria Fernanda Morales Angulo" w:date="2025-04-15T23:15:00Z" w16du:dateUtc="2025-04-16T04:15:00Z">
              <w:r>
                <w:t>mundo</w:t>
              </w:r>
            </w:ins>
            <w:ins w:id="117" w:author="Maria Fernanda Morales Angulo" w:date="2025-04-15T23:18:00Z" w16du:dateUtc="2025-04-16T04:18:00Z">
              <w:r>
                <w:t>,</w:t>
              </w:r>
            </w:ins>
            <w:ins w:id="118" w:author="Maria Fernanda Morales Angulo" w:date="2025-04-15T23:15:00Z" w16du:dateUtc="2025-04-16T04:15:00Z">
              <w:r>
                <w:t xml:space="preserve"> después de la India</w:t>
              </w:r>
            </w:ins>
            <w:ins w:id="119" w:author="Maria Fernanda Morales Angulo" w:date="2025-04-15T23:18:00Z" w16du:dateUtc="2025-04-16T04:18:00Z">
              <w:r>
                <w:t>,</w:t>
              </w:r>
            </w:ins>
            <w:ins w:id="120" w:author="Maria Fernanda Morales Angulo" w:date="2025-04-15T23:15:00Z" w16du:dateUtc="2025-04-16T04:15:00Z">
              <w:r>
                <w:t xml:space="preserve"> convirtiendo</w:t>
              </w:r>
            </w:ins>
            <w:ins w:id="121" w:author="Maria Fernanda Morales Angulo" w:date="2025-04-15T23:18:00Z" w16du:dateUtc="2025-04-16T04:18:00Z">
              <w:r>
                <w:t xml:space="preserve"> </w:t>
              </w:r>
            </w:ins>
            <w:ins w:id="122" w:author="Maria Fernanda Morales Angulo" w:date="2025-04-15T23:15:00Z" w16du:dateUtc="2025-04-16T04:15:00Z">
              <w:r>
                <w:t>actualmente 108 millones de toneladas de</w:t>
              </w:r>
            </w:ins>
            <w:ins w:id="123" w:author="Maria Fernanda Morales Angulo" w:date="2025-04-15T23:18:00Z" w16du:dateUtc="2025-04-16T04:18:00Z">
              <w:r>
                <w:t xml:space="preserve"> </w:t>
              </w:r>
            </w:ins>
            <w:ins w:id="124" w:author="Maria Fernanda Morales Angulo" w:date="2025-04-15T23:15:00Z" w16du:dateUtc="2025-04-16T04:15:00Z">
              <w:r>
                <w:t>caña de azúcar en panela</w:t>
              </w:r>
            </w:ins>
            <w:ins w:id="125" w:author="Maria Fernanda Morales Angulo" w:date="2025-04-15T23:19:00Z" w16du:dateUtc="2025-04-16T04:19:00Z">
              <w:r>
                <w:t>.</w:t>
              </w:r>
            </w:ins>
          </w:p>
          <w:p w14:paraId="6F2A800B" w14:textId="4C9DF5FC" w:rsidR="00376A7F" w:rsidRPr="001409F7" w:rsidRDefault="00376A7F" w:rsidP="00704E34">
            <w:r w:rsidRPr="001409F7">
              <w:t>Se han identificado cinco eslabones en la cadena productiva de panela: proveedores, productores, procesadores, comercializadores y clientes.</w:t>
            </w:r>
          </w:p>
          <w:p w14:paraId="7CC48096" w14:textId="77777777" w:rsidR="002C275B" w:rsidRDefault="00376A7F" w:rsidP="00704E34">
            <w:pPr>
              <w:rPr>
                <w:ins w:id="126" w:author="Maria Fernanda Morales Angulo" w:date="2025-04-16T08:13:00Z" w16du:dateUtc="2025-04-16T13:13:00Z"/>
              </w:rPr>
            </w:pPr>
            <w:r w:rsidRPr="001409F7">
              <w:t>El tercer eslabón de la cadena, el de los procesadores de la caña panelera, está integrado mayoritariamente por los dueños de pequeñas unidades agroindustriales</w:t>
            </w:r>
            <w:ins w:id="127" w:author="Maria Fernanda Morales Angulo" w:date="2025-04-16T08:12:00Z" w16du:dateUtc="2025-04-16T13:12:00Z">
              <w:r w:rsidR="002C275B">
                <w:t xml:space="preserve"> para la </w:t>
              </w:r>
            </w:ins>
            <w:ins w:id="128" w:author="Maria Fernanda Morales Angulo" w:date="2025-04-16T08:13:00Z" w16du:dateUtc="2025-04-16T13:13:00Z">
              <w:r w:rsidR="002C275B">
                <w:t xml:space="preserve">transformación de la caña de azúcar, </w:t>
              </w:r>
            </w:ins>
            <w:del w:id="129" w:author="Maria Fernanda Morales Angulo" w:date="2025-04-16T08:12:00Z" w16du:dateUtc="2025-04-16T13:12:00Z">
              <w:r w:rsidRPr="001409F7" w:rsidDel="002C275B">
                <w:delText xml:space="preserve">, </w:delText>
              </w:r>
            </w:del>
            <w:r w:rsidRPr="001409F7">
              <w:t>denominadas trapiches</w:t>
            </w:r>
            <w:ins w:id="130" w:author="Maria Fernanda Morales Angulo" w:date="2025-04-15T23:19:00Z" w16du:dateUtc="2025-04-16T04:19:00Z">
              <w:r w:rsidR="00704E34">
                <w:t xml:space="preserve"> en Colombia. </w:t>
              </w:r>
            </w:ins>
          </w:p>
          <w:p w14:paraId="7D25D4CC" w14:textId="4F1892CC" w:rsidR="00376A7F" w:rsidRPr="001409F7" w:rsidRDefault="00704E34" w:rsidP="00704E34">
            <w:ins w:id="131" w:author="Maria Fernanda Morales Angulo" w:date="2025-04-15T23:19:00Z" w16du:dateUtc="2025-04-16T04:19:00Z">
              <w:r>
                <w:t>La asoc</w:t>
              </w:r>
            </w:ins>
            <w:ins w:id="132" w:author="Maria Fernanda Morales Angulo" w:date="2025-04-15T23:20:00Z" w16du:dateUtc="2025-04-16T04:20:00Z">
              <w:r>
                <w:t>iación</w:t>
              </w:r>
            </w:ins>
            <w:del w:id="133" w:author="Maria Fernanda Morales Angulo" w:date="2025-04-15T23:19:00Z" w16du:dateUtc="2025-04-16T04:19:00Z">
              <w:r w:rsidR="00C34820" w:rsidRPr="001409F7" w:rsidDel="00704E34">
                <w:delText>,</w:delText>
              </w:r>
            </w:del>
            <w:r w:rsidR="00C34820" w:rsidRPr="001409F7">
              <w:t xml:space="preserve"> también está compuesta por ingenios azucareros cooperativos y varias empresas maquiladoras organizadas en grupos de trabajo.</w:t>
            </w:r>
          </w:p>
          <w:p w14:paraId="60A98D79" w14:textId="77777777" w:rsidR="003345CF" w:rsidRDefault="00C34820" w:rsidP="00C34820">
            <w:pPr>
              <w:rPr>
                <w:ins w:id="134" w:author="Maria Fernanda Morales Angulo" w:date="2025-04-15T23:27:00Z" w16du:dateUtc="2025-04-16T04:27:00Z"/>
              </w:rPr>
            </w:pPr>
            <w:r w:rsidRPr="001409F7">
              <w:t>Para el tratamiento de jugos azucarados, una variable que juega un papel importante es la temperatura, ya que</w:t>
            </w:r>
            <w:ins w:id="135" w:author="Maria Fernanda Morales Angulo" w:date="2025-04-15T23:26:00Z" w16du:dateUtc="2025-04-16T04:26:00Z">
              <w:r w:rsidR="003345CF">
                <w:t xml:space="preserve"> </w:t>
              </w:r>
            </w:ins>
            <w:del w:id="136" w:author="Maria Fernanda Morales Angulo" w:date="2025-04-15T23:26:00Z" w16du:dateUtc="2025-04-16T04:26:00Z">
              <w:r w:rsidRPr="001409F7" w:rsidDel="003345CF">
                <w:delText xml:space="preserve">, </w:delText>
              </w:r>
            </w:del>
            <w:r w:rsidRPr="001409F7">
              <w:t xml:space="preserve">controla el proceso y la calidad del producto final. La relación concentración, temperatura y pureza en soluciones azucaradas, ha sido vía de control efectivo para esta industria. </w:t>
            </w:r>
          </w:p>
          <w:p w14:paraId="0C431204" w14:textId="77777777" w:rsidR="002C275B" w:rsidRDefault="003345CF" w:rsidP="002C275B">
            <w:pPr>
              <w:rPr>
                <w:ins w:id="137" w:author="Maria Fernanda Morales Angulo" w:date="2025-04-16T08:15:00Z" w16du:dateUtc="2025-04-16T13:15:00Z"/>
              </w:rPr>
            </w:pPr>
            <w:ins w:id="138" w:author="Maria Fernanda Morales Angulo" w:date="2025-04-15T23:28:00Z" w16du:dateUtc="2025-04-16T04:28:00Z">
              <w:r>
                <w:lastRenderedPageBreak/>
                <w:t>C</w:t>
              </w:r>
            </w:ins>
            <w:ins w:id="139" w:author="Maria Fernanda Morales Angulo" w:date="2025-04-15T23:27:00Z" w16du:dateUtc="2025-04-16T04:27:00Z">
              <w:r>
                <w:t xml:space="preserve">uando </w:t>
              </w:r>
            </w:ins>
            <w:ins w:id="140" w:author="Maria Fernanda Morales Angulo" w:date="2025-04-15T23:28:00Z" w16du:dateUtc="2025-04-16T04:28:00Z">
              <w:r>
                <w:t>s</w:t>
              </w:r>
            </w:ins>
            <w:ins w:id="141" w:author="Maria Fernanda Morales Angulo" w:date="2025-04-15T23:27:00Z" w16du:dateUtc="2025-04-16T04:27:00Z">
              <w:r>
                <w:t>e incrementa la concentración de</w:t>
              </w:r>
            </w:ins>
            <w:ins w:id="142" w:author="Maria Fernanda Morales Angulo" w:date="2025-04-15T23:28:00Z" w16du:dateUtc="2025-04-16T04:28:00Z">
              <w:r>
                <w:t xml:space="preserve"> </w:t>
              </w:r>
            </w:ins>
            <w:ins w:id="143" w:author="Maria Fernanda Morales Angulo" w:date="2025-04-15T23:27:00Z" w16du:dateUtc="2025-04-16T04:27:00Z">
              <w:r>
                <w:t>la solución expresada en grados brix</w:t>
              </w:r>
            </w:ins>
            <w:ins w:id="144" w:author="Maria Fernanda Morales Angulo" w:date="2025-04-15T23:29:00Z" w16du:dateUtc="2025-04-16T04:29:00Z">
              <w:r>
                <w:t>,</w:t>
              </w:r>
            </w:ins>
            <w:ins w:id="145" w:author="Maria Fernanda Morales Angulo" w:date="2025-04-15T23:27:00Z" w16du:dateUtc="2025-04-16T04:27:00Z">
              <w:r>
                <w:t xml:space="preserve"> el</w:t>
              </w:r>
            </w:ins>
            <w:ins w:id="146" w:author="Maria Fernanda Morales Angulo" w:date="2025-04-15T23:28:00Z" w16du:dateUtc="2025-04-16T04:28:00Z">
              <w:r>
                <w:t xml:space="preserve"> </w:t>
              </w:r>
            </w:ins>
            <w:ins w:id="147" w:author="Maria Fernanda Morales Angulo" w:date="2025-04-15T23:27:00Z" w16du:dateUtc="2025-04-16T04:27:00Z">
              <w:r>
                <w:t xml:space="preserve">punto de ebullición </w:t>
              </w:r>
            </w:ins>
            <w:ins w:id="148" w:author="Maria Fernanda Morales Angulo" w:date="2025-04-15T23:29:00Z" w16du:dateUtc="2025-04-16T04:29:00Z">
              <w:r>
                <w:t>s</w:t>
              </w:r>
            </w:ins>
            <w:ins w:id="149" w:author="Maria Fernanda Morales Angulo" w:date="2025-04-15T23:27:00Z" w16du:dateUtc="2025-04-16T04:27:00Z">
              <w:r>
                <w:t>e incrementa</w:t>
              </w:r>
            </w:ins>
            <w:ins w:id="150" w:author="Maria Fernanda Morales Angulo" w:date="2025-04-15T23:31:00Z" w16du:dateUtc="2025-04-16T04:31:00Z">
              <w:r w:rsidR="00923614">
                <w:t xml:space="preserve">. </w:t>
              </w:r>
            </w:ins>
            <w:ins w:id="151" w:author="Maria Fernanda Morales Angulo" w:date="2025-04-15T23:29:00Z" w16du:dateUtc="2025-04-16T04:29:00Z">
              <w:r>
                <w:t xml:space="preserve"> </w:t>
              </w:r>
            </w:ins>
            <w:ins w:id="152" w:author="Maria Fernanda Morales Angulo" w:date="2025-04-15T23:31:00Z" w16du:dateUtc="2025-04-16T04:31:00Z">
              <w:r w:rsidR="00923614">
                <w:t>A</w:t>
              </w:r>
            </w:ins>
            <w:ins w:id="153" w:author="Maria Fernanda Morales Angulo" w:date="2025-04-15T23:27:00Z" w16du:dateUtc="2025-04-16T04:27:00Z">
              <w:r>
                <w:t>l pasar la caña por el trapiche</w:t>
              </w:r>
            </w:ins>
            <w:ins w:id="154" w:author="Maria Fernanda Morales Angulo" w:date="2025-04-15T23:32:00Z" w16du:dateUtc="2025-04-16T04:32:00Z">
              <w:r w:rsidR="00923614">
                <w:t>,</w:t>
              </w:r>
            </w:ins>
            <w:ins w:id="155" w:author="Maria Fernanda Morales Angulo" w:date="2025-04-15T23:27:00Z" w16du:dateUtc="2025-04-16T04:27:00Z">
              <w:r>
                <w:t xml:space="preserve"> se</w:t>
              </w:r>
            </w:ins>
            <w:ins w:id="156" w:author="Maria Fernanda Morales Angulo" w:date="2025-04-15T23:29:00Z" w16du:dateUtc="2025-04-16T04:29:00Z">
              <w:r>
                <w:t xml:space="preserve"> </w:t>
              </w:r>
            </w:ins>
            <w:ins w:id="157" w:author="Maria Fernanda Morales Angulo" w:date="2025-04-15T23:27:00Z" w16du:dateUtc="2025-04-16T04:27:00Z">
              <w:r>
                <w:t xml:space="preserve">recoge </w:t>
              </w:r>
            </w:ins>
            <w:ins w:id="158" w:author="Maria Fernanda Morales Angulo" w:date="2025-04-15T23:32:00Z" w16du:dateUtc="2025-04-16T04:32:00Z">
              <w:r w:rsidR="00923614">
                <w:t>e</w:t>
              </w:r>
            </w:ins>
            <w:ins w:id="159" w:author="Maria Fernanda Morales Angulo" w:date="2025-04-15T23:27:00Z" w16du:dateUtc="2025-04-16T04:27:00Z">
              <w:r>
                <w:t>ntonces el jugo crudo que debe</w:t>
              </w:r>
            </w:ins>
            <w:ins w:id="160" w:author="Maria Fernanda Morales Angulo" w:date="2025-04-15T23:32:00Z" w16du:dateUtc="2025-04-16T04:32:00Z">
              <w:r w:rsidR="00923614">
                <w:t xml:space="preserve"> </w:t>
              </w:r>
            </w:ins>
            <w:ins w:id="161" w:author="Maria Fernanda Morales Angulo" w:date="2025-04-15T23:27:00Z" w16du:dateUtc="2025-04-16T04:27:00Z">
              <w:r>
                <w:t>ser limpiado y es donde se obtiene otro</w:t>
              </w:r>
            </w:ins>
            <w:ins w:id="162" w:author="Maria Fernanda Morales Angulo" w:date="2025-04-15T23:32:00Z" w16du:dateUtc="2025-04-16T04:32:00Z">
              <w:r w:rsidR="00923614">
                <w:t xml:space="preserve"> </w:t>
              </w:r>
            </w:ins>
            <w:ins w:id="163" w:author="Maria Fernanda Morales Angulo" w:date="2025-04-15T23:27:00Z" w16du:dateUtc="2025-04-16T04:27:00Z">
              <w:r>
                <w:t>desecho</w:t>
              </w:r>
            </w:ins>
            <w:ins w:id="164" w:author="Maria Fernanda Morales Angulo" w:date="2025-04-15T23:32:00Z" w16du:dateUtc="2025-04-16T04:32:00Z">
              <w:r w:rsidR="00923614">
                <w:t>,</w:t>
              </w:r>
            </w:ins>
            <w:ins w:id="165" w:author="Maria Fernanda Morales Angulo" w:date="2025-04-15T23:27:00Z" w16du:dateUtc="2025-04-16T04:27:00Z">
              <w:r>
                <w:t xml:space="preserve"> la cachaza</w:t>
              </w:r>
            </w:ins>
            <w:ins w:id="166" w:author="Maria Fernanda Morales Angulo" w:date="2025-04-15T23:32:00Z" w16du:dateUtc="2025-04-16T04:32:00Z">
              <w:r w:rsidR="00923614">
                <w:t>,</w:t>
              </w:r>
            </w:ins>
            <w:ins w:id="167" w:author="Maria Fernanda Morales Angulo" w:date="2025-04-15T23:27:00Z" w16du:dateUtc="2025-04-16T04:27:00Z">
              <w:r>
                <w:t xml:space="preserve"> que se somete a</w:t>
              </w:r>
            </w:ins>
            <w:ins w:id="168" w:author="Maria Fernanda Morales Angulo" w:date="2025-04-15T23:32:00Z" w16du:dateUtc="2025-04-16T04:32:00Z">
              <w:r w:rsidR="00923614">
                <w:t xml:space="preserve">l </w:t>
              </w:r>
            </w:ins>
            <w:ins w:id="169" w:author="Maria Fernanda Morales Angulo" w:date="2025-04-15T23:27:00Z" w16du:dateUtc="2025-04-16T04:27:00Z">
              <w:r>
                <w:t>fuego y va limpiando los residuos</w:t>
              </w:r>
            </w:ins>
            <w:ins w:id="170" w:author="Maria Fernanda Morales Angulo" w:date="2025-04-16T08:14:00Z" w16du:dateUtc="2025-04-16T13:14:00Z">
              <w:r w:rsidR="002C275B">
                <w:t>. Y</w:t>
              </w:r>
            </w:ins>
            <w:ins w:id="171" w:author="Maria Fernanda Morales Angulo" w:date="2025-04-15T23:27:00Z" w16du:dateUtc="2025-04-16T04:27:00Z">
              <w:r>
                <w:t>a con</w:t>
              </w:r>
            </w:ins>
            <w:ins w:id="172" w:author="Maria Fernanda Morales Angulo" w:date="2025-04-16T08:14:00Z" w16du:dateUtc="2025-04-16T13:14:00Z">
              <w:r w:rsidR="002C275B">
                <w:t xml:space="preserve"> </w:t>
              </w:r>
            </w:ins>
            <w:ins w:id="173" w:author="Maria Fernanda Morales Angulo" w:date="2025-04-15T23:27:00Z" w16du:dateUtc="2025-04-16T04:27:00Z">
              <w:r>
                <w:t>el jugo clarificado se controlan lo</w:t>
              </w:r>
            </w:ins>
            <w:ins w:id="174" w:author="Maria Fernanda Morales Angulo" w:date="2025-04-16T08:14:00Z" w16du:dateUtc="2025-04-16T13:14:00Z">
              <w:r w:rsidR="002C275B">
                <w:t xml:space="preserve">s </w:t>
              </w:r>
            </w:ins>
            <w:ins w:id="175" w:author="Maria Fernanda Morales Angulo" w:date="2025-04-15T23:27:00Z" w16du:dateUtc="2025-04-16T04:27:00Z">
              <w:r>
                <w:t>grados brix entre un 18 y 22%</w:t>
              </w:r>
            </w:ins>
            <w:ins w:id="176" w:author="Maria Fernanda Morales Angulo" w:date="2025-04-16T08:14:00Z" w16du:dateUtc="2025-04-16T13:14:00Z">
              <w:r w:rsidR="002C275B">
                <w:t xml:space="preserve">. </w:t>
              </w:r>
            </w:ins>
          </w:p>
          <w:p w14:paraId="41E7C965" w14:textId="77777777" w:rsidR="002C275B" w:rsidRDefault="002C275B" w:rsidP="002C275B">
            <w:pPr>
              <w:rPr>
                <w:ins w:id="177" w:author="Maria Fernanda Morales Angulo" w:date="2025-04-16T08:23:00Z" w16du:dateUtc="2025-04-16T13:23:00Z"/>
              </w:rPr>
            </w:pPr>
            <w:ins w:id="178" w:author="Maria Fernanda Morales Angulo" w:date="2025-04-16T08:14:00Z" w16du:dateUtc="2025-04-16T13:14:00Z">
              <w:r>
                <w:t>E</w:t>
              </w:r>
            </w:ins>
            <w:ins w:id="179" w:author="Maria Fernanda Morales Angulo" w:date="2025-04-15T23:27:00Z" w16du:dateUtc="2025-04-16T04:27:00Z">
              <w:r w:rsidR="003345CF">
                <w:t>n la literatura los valores de</w:t>
              </w:r>
            </w:ins>
            <w:ins w:id="180" w:author="Maria Fernanda Morales Angulo" w:date="2025-04-16T08:14:00Z" w16du:dateUtc="2025-04-16T13:14:00Z">
              <w:r>
                <w:t xml:space="preserve"> </w:t>
              </w:r>
            </w:ins>
            <w:ins w:id="181" w:author="Maria Fernanda Morales Angulo" w:date="2025-04-15T23:27:00Z" w16du:dateUtc="2025-04-16T04:27:00Z">
              <w:r w:rsidR="003345CF">
                <w:t>temperatura puntual en la producción de</w:t>
              </w:r>
            </w:ins>
            <w:ins w:id="182" w:author="Maria Fernanda Morales Angulo" w:date="2025-04-16T08:15:00Z" w16du:dateUtc="2025-04-16T13:15:00Z">
              <w:r>
                <w:t xml:space="preserve"> </w:t>
              </w:r>
            </w:ins>
            <w:ins w:id="183" w:author="Maria Fernanda Morales Angulo" w:date="2025-04-15T23:27:00Z" w16du:dateUtc="2025-04-16T04:27:00Z">
              <w:r w:rsidR="003345CF">
                <w:t>miel panela y azúcares naturales son</w:t>
              </w:r>
            </w:ins>
            <w:ins w:id="184" w:author="Maria Fernanda Morales Angulo" w:date="2025-04-16T08:15:00Z" w16du:dateUtc="2025-04-16T13:15:00Z">
              <w:r>
                <w:t xml:space="preserve"> </w:t>
              </w:r>
            </w:ins>
            <w:ins w:id="185" w:author="Maria Fernanda Morales Angulo" w:date="2025-04-15T23:27:00Z" w16du:dateUtc="2025-04-16T04:27:00Z">
              <w:r w:rsidR="003345CF">
                <w:t>inconsistentes por tratarse de productos</w:t>
              </w:r>
            </w:ins>
            <w:ins w:id="186" w:author="Maria Fernanda Morales Angulo" w:date="2025-04-16T08:15:00Z" w16du:dateUtc="2025-04-16T13:15:00Z">
              <w:r>
                <w:t xml:space="preserve"> </w:t>
              </w:r>
            </w:ins>
            <w:ins w:id="187" w:author="Maria Fernanda Morales Angulo" w:date="2025-04-15T23:27:00Z" w16du:dateUtc="2025-04-16T04:27:00Z">
              <w:r w:rsidR="003345CF">
                <w:t>diferentes</w:t>
              </w:r>
            </w:ins>
            <w:ins w:id="188" w:author="Maria Fernanda Morales Angulo" w:date="2025-04-16T08:22:00Z" w16du:dateUtc="2025-04-16T13:22:00Z">
              <w:r>
                <w:t>.</w:t>
              </w:r>
            </w:ins>
            <w:ins w:id="189" w:author="Maria Fernanda Morales Angulo" w:date="2025-04-15T23:27:00Z" w16du:dateUtc="2025-04-16T04:27:00Z">
              <w:r w:rsidR="003345CF">
                <w:t xml:space="preserve"> </w:t>
              </w:r>
            </w:ins>
            <w:ins w:id="190" w:author="Maria Fernanda Morales Angulo" w:date="2025-04-16T08:22:00Z" w16du:dateUtc="2025-04-16T13:22:00Z">
              <w:r>
                <w:t>E</w:t>
              </w:r>
            </w:ins>
            <w:ins w:id="191" w:author="Maria Fernanda Morales Angulo" w:date="2025-04-15T23:27:00Z" w16du:dateUtc="2025-04-16T04:27:00Z">
              <w:r w:rsidR="003345CF">
                <w:t>n la mayoría de las fábricas</w:t>
              </w:r>
            </w:ins>
            <w:ins w:id="192" w:author="Maria Fernanda Morales Angulo" w:date="2025-04-16T08:15:00Z" w16du:dateUtc="2025-04-16T13:15:00Z">
              <w:r>
                <w:t xml:space="preserve"> </w:t>
              </w:r>
            </w:ins>
            <w:ins w:id="193" w:author="Maria Fernanda Morales Angulo" w:date="2025-04-15T23:27:00Z" w16du:dateUtc="2025-04-16T04:27:00Z">
              <w:r w:rsidR="003345CF">
                <w:t>paneleras</w:t>
              </w:r>
            </w:ins>
            <w:ins w:id="194" w:author="Maria Fernanda Morales Angulo" w:date="2025-04-16T08:22:00Z" w16du:dateUtc="2025-04-16T13:22:00Z">
              <w:r>
                <w:t xml:space="preserve">, </w:t>
              </w:r>
            </w:ins>
            <w:ins w:id="195" w:author="Maria Fernanda Morales Angulo" w:date="2025-04-16T08:23:00Z" w16du:dateUtc="2025-04-16T13:23:00Z">
              <w:r>
                <w:t>l</w:t>
              </w:r>
            </w:ins>
            <w:ins w:id="196" w:author="Maria Fernanda Morales Angulo" w:date="2025-04-15T23:27:00Z" w16du:dateUtc="2025-04-16T04:27:00Z">
              <w:r w:rsidR="003345CF">
                <w:t>a concentración final de mie</w:t>
              </w:r>
            </w:ins>
            <w:ins w:id="197" w:author="Maria Fernanda Morales Angulo" w:date="2025-04-16T08:15:00Z" w16du:dateUtc="2025-04-16T13:15:00Z">
              <w:r>
                <w:t xml:space="preserve">l </w:t>
              </w:r>
            </w:ins>
            <w:ins w:id="198" w:author="Maria Fernanda Morales Angulo" w:date="2025-04-15T23:27:00Z" w16du:dateUtc="2025-04-16T04:27:00Z">
              <w:r w:rsidR="003345CF">
                <w:t>se determina por mediciones subjetivas</w:t>
              </w:r>
            </w:ins>
            <w:ins w:id="199" w:author="Maria Fernanda Morales Angulo" w:date="2025-04-16T08:15:00Z" w16du:dateUtc="2025-04-16T13:15:00Z">
              <w:r>
                <w:t>. E</w:t>
              </w:r>
            </w:ins>
            <w:ins w:id="200" w:author="Maria Fernanda Morales Angulo" w:date="2025-04-15T23:27:00Z" w16du:dateUtc="2025-04-16T04:27:00Z">
              <w:r w:rsidR="003345CF">
                <w:t>l producto final variará en color y</w:t>
              </w:r>
            </w:ins>
            <w:ins w:id="201" w:author="Maria Fernanda Morales Angulo" w:date="2025-04-16T08:16:00Z" w16du:dateUtc="2025-04-16T13:16:00Z">
              <w:r>
                <w:t xml:space="preserve"> </w:t>
              </w:r>
            </w:ins>
            <w:ins w:id="202" w:author="Maria Fernanda Morales Angulo" w:date="2025-04-15T23:27:00Z" w16du:dateUtc="2025-04-16T04:27:00Z">
              <w:r w:rsidR="003345CF">
                <w:t>textura</w:t>
              </w:r>
            </w:ins>
            <w:ins w:id="203" w:author="Maria Fernanda Morales Angulo" w:date="2025-04-16T08:16:00Z" w16du:dateUtc="2025-04-16T13:16:00Z">
              <w:r>
                <w:t xml:space="preserve">. </w:t>
              </w:r>
            </w:ins>
          </w:p>
          <w:p w14:paraId="1C50C32A" w14:textId="77777777" w:rsidR="002D56D2" w:rsidRDefault="002C275B" w:rsidP="002C275B">
            <w:pPr>
              <w:rPr>
                <w:ins w:id="204" w:author="Maria Fernanda Morales Angulo" w:date="2025-04-16T08:23:00Z" w16du:dateUtc="2025-04-16T13:23:00Z"/>
              </w:rPr>
            </w:pPr>
            <w:ins w:id="205" w:author="Maria Fernanda Morales Angulo" w:date="2025-04-16T08:16:00Z" w16du:dateUtc="2025-04-16T13:16:00Z">
              <w:r>
                <w:t>F</w:t>
              </w:r>
            </w:ins>
            <w:ins w:id="206" w:author="Maria Fernanda Morales Angulo" w:date="2025-04-15T23:33:00Z" w16du:dateUtc="2025-04-16T04:33:00Z">
              <w:r w:rsidR="00923614">
                <w:t>inalmente se empacan de 20 a 30</w:t>
              </w:r>
            </w:ins>
            <w:ins w:id="207" w:author="Maria Fernanda Morales Angulo" w:date="2025-04-16T08:16:00Z" w16du:dateUtc="2025-04-16T13:16:00Z">
              <w:r>
                <w:t xml:space="preserve"> </w:t>
              </w:r>
            </w:ins>
            <w:ins w:id="208" w:author="Maria Fernanda Morales Angulo" w:date="2025-04-15T23:33:00Z" w16du:dateUtc="2025-04-16T04:33:00Z">
              <w:r w:rsidR="00923614">
                <w:t>unidades en bolsa de cuatro panelas y s</w:t>
              </w:r>
            </w:ins>
            <w:ins w:id="209" w:author="Maria Fernanda Morales Angulo" w:date="2025-04-16T08:16:00Z" w16du:dateUtc="2025-04-16T13:16:00Z">
              <w:r>
                <w:t xml:space="preserve">e </w:t>
              </w:r>
            </w:ins>
            <w:ins w:id="210" w:author="Maria Fernanda Morales Angulo" w:date="2025-04-15T23:33:00Z" w16du:dateUtc="2025-04-16T04:33:00Z">
              <w:r w:rsidR="00923614">
                <w:t>colocan de forma vertical para que ésta</w:t>
              </w:r>
            </w:ins>
            <w:ins w:id="211" w:author="Maria Fernanda Morales Angulo" w:date="2025-04-16T08:16:00Z" w16du:dateUtc="2025-04-16T13:16:00Z">
              <w:r>
                <w:t xml:space="preserve"> </w:t>
              </w:r>
            </w:ins>
            <w:ins w:id="212" w:author="Maria Fernanda Morales Angulo" w:date="2025-04-15T23:33:00Z" w16du:dateUtc="2025-04-16T04:33:00Z">
              <w:r w:rsidR="00923614">
                <w:t>se vaya enfriando</w:t>
              </w:r>
            </w:ins>
            <w:ins w:id="213" w:author="Maria Fernanda Morales Angulo" w:date="2025-04-16T08:16:00Z" w16du:dateUtc="2025-04-16T13:16:00Z">
              <w:r>
                <w:t>. E</w:t>
              </w:r>
            </w:ins>
            <w:ins w:id="214" w:author="Maria Fernanda Morales Angulo" w:date="2025-04-15T23:33:00Z" w16du:dateUtc="2025-04-16T04:33:00Z">
              <w:r w:rsidR="00923614">
                <w:t>l color claro se</w:t>
              </w:r>
            </w:ins>
            <w:ins w:id="215" w:author="Maria Fernanda Morales Angulo" w:date="2025-04-16T08:16:00Z" w16du:dateUtc="2025-04-16T13:16:00Z">
              <w:r>
                <w:t xml:space="preserve"> </w:t>
              </w:r>
            </w:ins>
            <w:ins w:id="216" w:author="Maria Fernanda Morales Angulo" w:date="2025-04-15T23:33:00Z" w16du:dateUtc="2025-04-16T04:33:00Z">
              <w:r w:rsidR="00923614">
                <w:t>conserva empacando a una temperatura</w:t>
              </w:r>
            </w:ins>
            <w:ins w:id="217" w:author="Maria Fernanda Morales Angulo" w:date="2025-04-16T08:16:00Z" w16du:dateUtc="2025-04-16T13:16:00Z">
              <w:r>
                <w:t xml:space="preserve"> </w:t>
              </w:r>
            </w:ins>
            <w:ins w:id="218" w:author="Maria Fernanda Morales Angulo" w:date="2025-04-15T23:33:00Z" w16du:dateUtc="2025-04-16T04:33:00Z">
              <w:r w:rsidR="00923614">
                <w:t>ambiente</w:t>
              </w:r>
            </w:ins>
            <w:ins w:id="219" w:author="Maria Fernanda Morales Angulo" w:date="2025-04-16T08:17:00Z" w16du:dateUtc="2025-04-16T13:17:00Z">
              <w:r>
                <w:t xml:space="preserve">. </w:t>
              </w:r>
            </w:ins>
            <w:ins w:id="220" w:author="Maria Fernanda Morales Angulo" w:date="2025-04-15T23:33:00Z" w16du:dateUtc="2025-04-16T04:33:00Z">
              <w:r w:rsidR="00923614">
                <w:t xml:space="preserve"> </w:t>
              </w:r>
            </w:ins>
            <w:ins w:id="221" w:author="Maria Fernanda Morales Angulo" w:date="2025-04-16T08:17:00Z" w16du:dateUtc="2025-04-16T13:17:00Z">
              <w:r>
                <w:t>S</w:t>
              </w:r>
            </w:ins>
            <w:ins w:id="222" w:author="Maria Fernanda Morales Angulo" w:date="2025-04-15T23:33:00Z" w16du:dateUtc="2025-04-16T04:33:00Z">
              <w:r w:rsidR="00923614">
                <w:t>i se empaca sin dejarla</w:t>
              </w:r>
            </w:ins>
            <w:ins w:id="223" w:author="Maria Fernanda Morales Angulo" w:date="2025-04-16T08:17:00Z" w16du:dateUtc="2025-04-16T13:17:00Z">
              <w:r>
                <w:t xml:space="preserve"> </w:t>
              </w:r>
            </w:ins>
            <w:ins w:id="224" w:author="Maria Fernanda Morales Angulo" w:date="2025-04-15T23:33:00Z" w16du:dateUtc="2025-04-16T04:33:00Z">
              <w:r w:rsidR="00923614">
                <w:t>enfriar</w:t>
              </w:r>
            </w:ins>
            <w:ins w:id="225" w:author="Maria Fernanda Morales Angulo" w:date="2025-04-16T08:23:00Z" w16du:dateUtc="2025-04-16T13:23:00Z">
              <w:r w:rsidR="002D56D2">
                <w:t>,</w:t>
              </w:r>
            </w:ins>
            <w:ins w:id="226" w:author="Maria Fernanda Morales Angulo" w:date="2025-04-15T23:33:00Z" w16du:dateUtc="2025-04-16T04:33:00Z">
              <w:r w:rsidR="00923614">
                <w:t xml:space="preserve"> la panela llega a los</w:t>
              </w:r>
            </w:ins>
            <w:ins w:id="227" w:author="Maria Fernanda Morales Angulo" w:date="2025-04-16T08:17:00Z" w16du:dateUtc="2025-04-16T13:17:00Z">
              <w:r>
                <w:t xml:space="preserve"> </w:t>
              </w:r>
            </w:ins>
            <w:ins w:id="228" w:author="Maria Fernanda Morales Angulo" w:date="2025-04-15T23:33:00Z" w16du:dateUtc="2025-04-16T04:33:00Z">
              <w:r w:rsidR="00923614">
                <w:t>supermercados de color negra y al</w:t>
              </w:r>
            </w:ins>
            <w:ins w:id="229" w:author="Maria Fernanda Morales Angulo" w:date="2025-04-16T08:17:00Z" w16du:dateUtc="2025-04-16T13:17:00Z">
              <w:r>
                <w:t xml:space="preserve"> </w:t>
              </w:r>
            </w:ins>
            <w:ins w:id="230" w:author="Maria Fernanda Morales Angulo" w:date="2025-04-15T23:33:00Z" w16du:dateUtc="2025-04-16T04:33:00Z">
              <w:r w:rsidR="00923614">
                <w:t>consumidor esto no le agrada del todo</w:t>
              </w:r>
            </w:ins>
            <w:ins w:id="231" w:author="Maria Fernanda Morales Angulo" w:date="2025-04-16T08:17:00Z" w16du:dateUtc="2025-04-16T13:17:00Z">
              <w:r>
                <w:t xml:space="preserve">.  </w:t>
              </w:r>
            </w:ins>
          </w:p>
          <w:p w14:paraId="71F861A7" w14:textId="77777777" w:rsidR="002D56D2" w:rsidRDefault="002C275B" w:rsidP="002C275B">
            <w:pPr>
              <w:rPr>
                <w:ins w:id="232" w:author="Maria Fernanda Morales Angulo" w:date="2025-04-16T08:24:00Z" w16du:dateUtc="2025-04-16T13:24:00Z"/>
              </w:rPr>
            </w:pPr>
            <w:ins w:id="233" w:author="Maria Fernanda Morales Angulo" w:date="2025-04-16T08:17:00Z" w16du:dateUtc="2025-04-16T13:17:00Z">
              <w:r>
                <w:t>E</w:t>
              </w:r>
            </w:ins>
            <w:ins w:id="234" w:author="Maria Fernanda Morales Angulo" w:date="2025-04-15T23:33:00Z" w16du:dateUtc="2025-04-16T04:33:00Z">
              <w:r w:rsidR="00923614">
                <w:t>l punto de ebullición del agua dulce a</w:t>
              </w:r>
            </w:ins>
            <w:ins w:id="235" w:author="Maria Fernanda Morales Angulo" w:date="2025-04-16T08:18:00Z" w16du:dateUtc="2025-04-16T13:18:00Z">
              <w:r>
                <w:t xml:space="preserve"> </w:t>
              </w:r>
            </w:ins>
            <w:ins w:id="236" w:author="Maria Fernanda Morales Angulo" w:date="2025-04-15T23:33:00Z" w16du:dateUtc="2025-04-16T04:33:00Z">
              <w:r w:rsidR="00923614">
                <w:t>nivel del mar es de 100 grados</w:t>
              </w:r>
            </w:ins>
            <w:ins w:id="237" w:author="Maria Fernanda Morales Angulo" w:date="2025-04-16T08:19:00Z" w16du:dateUtc="2025-04-16T13:19:00Z">
              <w:r>
                <w:t xml:space="preserve"> </w:t>
              </w:r>
            </w:ins>
            <w:ins w:id="238" w:author="Maria Fernanda Morales Angulo" w:date="2025-04-15T23:33:00Z" w16du:dateUtc="2025-04-16T04:33:00Z">
              <w:r w:rsidR="00923614">
                <w:t>centígrados a presión atmosférica</w:t>
              </w:r>
            </w:ins>
            <w:ins w:id="239" w:author="Maria Fernanda Morales Angulo" w:date="2025-04-16T08:19:00Z" w16du:dateUtc="2025-04-16T13:19:00Z">
              <w:r>
                <w:t>,</w:t>
              </w:r>
            </w:ins>
            <w:ins w:id="240" w:author="Maria Fernanda Morales Angulo" w:date="2025-04-15T23:33:00Z" w16du:dateUtc="2025-04-16T04:33:00Z">
              <w:r w:rsidR="00923614">
                <w:t xml:space="preserve"> por lo</w:t>
              </w:r>
            </w:ins>
            <w:ins w:id="241" w:author="Maria Fernanda Morales Angulo" w:date="2025-04-16T08:19:00Z" w16du:dateUtc="2025-04-16T13:19:00Z">
              <w:r>
                <w:t xml:space="preserve"> </w:t>
              </w:r>
            </w:ins>
            <w:ins w:id="242" w:author="Maria Fernanda Morales Angulo" w:date="2025-04-15T23:33:00Z" w16du:dateUtc="2025-04-16T04:33:00Z">
              <w:r w:rsidR="00923614">
                <w:t>que el aumento de temperatura depende de</w:t>
              </w:r>
            </w:ins>
            <w:ins w:id="243" w:author="Maria Fernanda Morales Angulo" w:date="2025-04-16T08:19:00Z" w16du:dateUtc="2025-04-16T13:19:00Z">
              <w:r>
                <w:t xml:space="preserve"> </w:t>
              </w:r>
            </w:ins>
            <w:ins w:id="244" w:author="Maria Fernanda Morales Angulo" w:date="2025-04-15T23:33:00Z" w16du:dateUtc="2025-04-16T04:33:00Z">
              <w:r w:rsidR="00923614">
                <w:t>la presión y la altitud</w:t>
              </w:r>
            </w:ins>
            <w:ins w:id="245" w:author="Maria Fernanda Morales Angulo" w:date="2025-04-16T08:19:00Z" w16du:dateUtc="2025-04-16T13:19:00Z">
              <w:r>
                <w:t>. L</w:t>
              </w:r>
            </w:ins>
            <w:ins w:id="246" w:author="Maria Fernanda Morales Angulo" w:date="2025-04-15T23:33:00Z" w16du:dateUtc="2025-04-16T04:33:00Z">
              <w:r w:rsidR="00923614">
                <w:t>a altitud</w:t>
              </w:r>
            </w:ins>
            <w:ins w:id="247" w:author="Maria Fernanda Morales Angulo" w:date="2025-04-16T08:19:00Z" w16du:dateUtc="2025-04-16T13:19:00Z">
              <w:r>
                <w:t xml:space="preserve"> </w:t>
              </w:r>
            </w:ins>
            <w:ins w:id="248" w:author="Maria Fernanda Morales Angulo" w:date="2025-04-15T23:33:00Z" w16du:dateUtc="2025-04-16T04:33:00Z">
              <w:r w:rsidR="00923614">
                <w:t>determina la presión atmosférica y l</w:t>
              </w:r>
            </w:ins>
            <w:ins w:id="249" w:author="Maria Fernanda Morales Angulo" w:date="2025-04-16T08:19:00Z" w16du:dateUtc="2025-04-16T13:19:00Z">
              <w:r>
                <w:t xml:space="preserve">a </w:t>
              </w:r>
            </w:ins>
            <w:ins w:id="250" w:author="Maria Fernanda Morales Angulo" w:date="2025-04-15T23:33:00Z" w16du:dateUtc="2025-04-16T04:33:00Z">
              <w:r w:rsidR="00923614">
                <w:t>temperatura ambiente crea las</w:t>
              </w:r>
            </w:ins>
            <w:ins w:id="251" w:author="Maria Fernanda Morales Angulo" w:date="2025-04-16T08:19:00Z" w16du:dateUtc="2025-04-16T13:19:00Z">
              <w:r>
                <w:t xml:space="preserve"> </w:t>
              </w:r>
            </w:ins>
            <w:ins w:id="252" w:author="Maria Fernanda Morales Angulo" w:date="2025-04-15T23:33:00Z" w16du:dateUtc="2025-04-16T04:33:00Z">
              <w:r w:rsidR="00923614">
                <w:t>condiciones de crecimiento para la caña</w:t>
              </w:r>
            </w:ins>
            <w:ins w:id="253" w:author="Maria Fernanda Morales Angulo" w:date="2025-04-16T08:19:00Z" w16du:dateUtc="2025-04-16T13:19:00Z">
              <w:r>
                <w:t xml:space="preserve"> </w:t>
              </w:r>
            </w:ins>
            <w:ins w:id="254" w:author="Maria Fernanda Morales Angulo" w:date="2025-04-15T23:33:00Z" w16du:dateUtc="2025-04-16T04:33:00Z">
              <w:r w:rsidR="00923614">
                <w:t>de azúcar dependiendo del suelo</w:t>
              </w:r>
            </w:ins>
            <w:ins w:id="255" w:author="Maria Fernanda Morales Angulo" w:date="2025-04-16T08:20:00Z" w16du:dateUtc="2025-04-16T13:20:00Z">
              <w:r>
                <w:t xml:space="preserve"> </w:t>
              </w:r>
            </w:ins>
            <w:ins w:id="256" w:author="Maria Fernanda Morales Angulo" w:date="2025-04-15T23:33:00Z" w16du:dateUtc="2025-04-16T04:33:00Z">
              <w:r w:rsidR="00923614">
                <w:t>climático</w:t>
              </w:r>
            </w:ins>
            <w:ins w:id="257" w:author="Maria Fernanda Morales Angulo" w:date="2025-04-16T08:20:00Z" w16du:dateUtc="2025-04-16T13:20:00Z">
              <w:r>
                <w:t xml:space="preserve">. </w:t>
              </w:r>
            </w:ins>
            <w:ins w:id="258" w:author="Maria Fernanda Morales Angulo" w:date="2025-04-15T23:33:00Z" w16du:dateUtc="2025-04-16T04:33:00Z">
              <w:r w:rsidR="00923614">
                <w:t xml:space="preserve"> Esta es la variable evaluada</w:t>
              </w:r>
            </w:ins>
            <w:ins w:id="259" w:author="Maria Fernanda Morales Angulo" w:date="2025-04-16T08:20:00Z" w16du:dateUtc="2025-04-16T13:20:00Z">
              <w:r>
                <w:t xml:space="preserve"> </w:t>
              </w:r>
            </w:ins>
            <w:ins w:id="260" w:author="Maria Fernanda Morales Angulo" w:date="2025-04-15T23:33:00Z" w16du:dateUtc="2025-04-16T04:33:00Z">
              <w:r w:rsidR="00923614">
                <w:t>en el proceso de panela</w:t>
              </w:r>
            </w:ins>
            <w:ins w:id="261" w:author="Maria Fernanda Morales Angulo" w:date="2025-04-16T08:24:00Z" w16du:dateUtc="2025-04-16T13:24:00Z">
              <w:r w:rsidR="002D56D2">
                <w:t xml:space="preserve">. </w:t>
              </w:r>
            </w:ins>
          </w:p>
          <w:p w14:paraId="700B9DD7" w14:textId="77777777" w:rsidR="002D56D2" w:rsidRDefault="002C275B" w:rsidP="002C275B">
            <w:pPr>
              <w:rPr>
                <w:ins w:id="262" w:author="Maria Fernanda Morales Angulo" w:date="2025-04-16T08:24:00Z" w16du:dateUtc="2025-04-16T13:24:00Z"/>
              </w:rPr>
            </w:pPr>
            <w:ins w:id="263" w:author="Maria Fernanda Morales Angulo" w:date="2025-04-16T08:20:00Z" w16du:dateUtc="2025-04-16T13:20:00Z">
              <w:r>
                <w:t xml:space="preserve"> </w:t>
              </w:r>
            </w:ins>
            <w:ins w:id="264" w:author="Maria Fernanda Morales Angulo" w:date="2025-04-16T08:24:00Z" w16du:dateUtc="2025-04-16T13:24:00Z">
              <w:r w:rsidR="002D56D2">
                <w:t>L</w:t>
              </w:r>
            </w:ins>
            <w:ins w:id="265" w:author="Maria Fernanda Morales Angulo" w:date="2025-04-15T23:33:00Z" w16du:dateUtc="2025-04-16T04:33:00Z">
              <w:r w:rsidR="00923614">
                <w:t>a evaporación y la concentración son</w:t>
              </w:r>
            </w:ins>
            <w:ins w:id="266" w:author="Maria Fernanda Morales Angulo" w:date="2025-04-16T08:20:00Z" w16du:dateUtc="2025-04-16T13:20:00Z">
              <w:r>
                <w:t xml:space="preserve"> </w:t>
              </w:r>
            </w:ins>
            <w:ins w:id="267" w:author="Maria Fernanda Morales Angulo" w:date="2025-04-15T23:33:00Z" w16du:dateUtc="2025-04-16T04:33:00Z">
              <w:r w:rsidR="00923614">
                <w:t>etapas claves que ocurren en los</w:t>
              </w:r>
            </w:ins>
            <w:ins w:id="268" w:author="Maria Fernanda Morales Angulo" w:date="2025-04-16T08:20:00Z" w16du:dateUtc="2025-04-16T13:20:00Z">
              <w:r>
                <w:t xml:space="preserve"> </w:t>
              </w:r>
            </w:ins>
            <w:ins w:id="269" w:author="Maria Fernanda Morales Angulo" w:date="2025-04-15T23:33:00Z" w16du:dateUtc="2025-04-16T04:33:00Z">
              <w:r w:rsidR="00923614">
                <w:t>ingenios azucareros y no son diferentes</w:t>
              </w:r>
            </w:ins>
            <w:ins w:id="270" w:author="Maria Fernanda Morales Angulo" w:date="2025-04-16T08:20:00Z" w16du:dateUtc="2025-04-16T13:20:00Z">
              <w:r>
                <w:t xml:space="preserve"> </w:t>
              </w:r>
            </w:ins>
            <w:ins w:id="271" w:author="Maria Fernanda Morales Angulo" w:date="2025-04-15T23:33:00Z" w16du:dateUtc="2025-04-16T04:33:00Z">
              <w:r w:rsidR="00923614">
                <w:t>de la industria agrícola de la panela</w:t>
              </w:r>
            </w:ins>
            <w:ins w:id="272" w:author="Maria Fernanda Morales Angulo" w:date="2025-04-16T08:24:00Z" w16du:dateUtc="2025-04-16T13:24:00Z">
              <w:r w:rsidR="002D56D2">
                <w:t xml:space="preserve">. </w:t>
              </w:r>
            </w:ins>
          </w:p>
          <w:p w14:paraId="3C22B63E" w14:textId="1FB63D81" w:rsidR="00C34820" w:rsidRPr="001409F7" w:rsidRDefault="002D56D2" w:rsidP="0031050D">
            <w:ins w:id="273" w:author="Maria Fernanda Morales Angulo" w:date="2025-04-16T08:24:00Z" w16du:dateUtc="2025-04-16T13:24:00Z">
              <w:r>
                <w:t>L</w:t>
              </w:r>
            </w:ins>
            <w:ins w:id="274" w:author="Maria Fernanda Morales Angulo" w:date="2025-04-15T23:33:00Z" w16du:dateUtc="2025-04-16T04:33:00Z">
              <w:r w:rsidR="00923614">
                <w:t>a concentración de jugo de caña de</w:t>
              </w:r>
            </w:ins>
            <w:ins w:id="275" w:author="Maria Fernanda Morales Angulo" w:date="2025-04-16T08:21:00Z" w16du:dateUtc="2025-04-16T13:21:00Z">
              <w:r w:rsidR="002C275B">
                <w:t xml:space="preserve"> </w:t>
              </w:r>
            </w:ins>
            <w:ins w:id="276" w:author="Maria Fernanda Morales Angulo" w:date="2025-04-15T23:33:00Z" w16du:dateUtc="2025-04-16T04:33:00Z">
              <w:r w:rsidR="00923614">
                <w:t>azúcar está directamente relacionada con</w:t>
              </w:r>
            </w:ins>
            <w:ins w:id="277" w:author="Maria Fernanda Morales Angulo" w:date="2025-04-16T08:21:00Z" w16du:dateUtc="2025-04-16T13:21:00Z">
              <w:r w:rsidR="002C275B">
                <w:t xml:space="preserve"> </w:t>
              </w:r>
            </w:ins>
            <w:ins w:id="278" w:author="Maria Fernanda Morales Angulo" w:date="2025-04-15T23:33:00Z" w16du:dateUtc="2025-04-16T04:33:00Z">
              <w:r w:rsidR="00923614">
                <w:t>el punto de ebullición de la solución de</w:t>
              </w:r>
            </w:ins>
            <w:ins w:id="279" w:author="Maria Fernanda Morales Angulo" w:date="2025-04-16T08:21:00Z" w16du:dateUtc="2025-04-16T13:21:00Z">
              <w:r w:rsidR="002C275B">
                <w:t xml:space="preserve"> </w:t>
              </w:r>
            </w:ins>
            <w:ins w:id="280" w:author="Maria Fernanda Morales Angulo" w:date="2025-04-15T23:33:00Z" w16du:dateUtc="2025-04-16T04:33:00Z">
              <w:r w:rsidR="00923614">
                <w:t>azúcar</w:t>
              </w:r>
            </w:ins>
            <w:ins w:id="281" w:author="Maria Fernanda Morales Angulo" w:date="2025-04-16T08:24:00Z" w16du:dateUtc="2025-04-16T13:24:00Z">
              <w:r>
                <w:t>. D</w:t>
              </w:r>
            </w:ins>
            <w:ins w:id="282" w:author="Maria Fernanda Morales Angulo" w:date="2025-04-15T23:33:00Z" w16du:dateUtc="2025-04-16T04:33:00Z">
              <w:r w:rsidR="00923614">
                <w:t>eterminar la temperatura del</w:t>
              </w:r>
            </w:ins>
            <w:ins w:id="283" w:author="Maria Fernanda Morales Angulo" w:date="2025-04-16T08:21:00Z" w16du:dateUtc="2025-04-16T13:21:00Z">
              <w:r w:rsidR="002C275B">
                <w:t xml:space="preserve"> </w:t>
              </w:r>
            </w:ins>
            <w:ins w:id="284" w:author="Maria Fernanda Morales Angulo" w:date="2025-04-15T23:33:00Z" w16du:dateUtc="2025-04-16T04:33:00Z">
              <w:r w:rsidR="00923614">
                <w:t>punto de miel panela y azúcares</w:t>
              </w:r>
            </w:ins>
            <w:ins w:id="285" w:author="Maria Fernanda Morales Angulo" w:date="2025-04-16T08:21:00Z" w16du:dateUtc="2025-04-16T13:21:00Z">
              <w:r w:rsidR="002C275B">
                <w:t xml:space="preserve"> </w:t>
              </w:r>
            </w:ins>
            <w:ins w:id="286" w:author="Maria Fernanda Morales Angulo" w:date="2025-04-15T23:33:00Z" w16du:dateUtc="2025-04-16T04:33:00Z">
              <w:r w:rsidR="00923614">
                <w:t>naturales</w:t>
              </w:r>
            </w:ins>
            <w:ins w:id="287" w:author="Maria Fernanda Morales Angulo" w:date="2025-04-16T08:24:00Z" w16du:dateUtc="2025-04-16T13:24:00Z">
              <w:r>
                <w:t>,</w:t>
              </w:r>
            </w:ins>
            <w:ins w:id="288" w:author="Maria Fernanda Morales Angulo" w:date="2025-04-15T23:33:00Z" w16du:dateUtc="2025-04-16T04:33:00Z">
              <w:r w:rsidR="00923614">
                <w:t xml:space="preserve"> según la ubicación de l</w:t>
              </w:r>
            </w:ins>
            <w:ins w:id="289" w:author="Maria Fernanda Morales Angulo" w:date="2025-04-16T08:21:00Z" w16du:dateUtc="2025-04-16T13:21:00Z">
              <w:r w:rsidR="002C275B">
                <w:t xml:space="preserve">a </w:t>
              </w:r>
            </w:ins>
            <w:ins w:id="290" w:author="Maria Fernanda Morales Angulo" w:date="2025-04-15T23:33:00Z" w16du:dateUtc="2025-04-16T04:33:00Z">
              <w:r w:rsidR="00923614">
                <w:t>planta</w:t>
              </w:r>
            </w:ins>
            <w:ins w:id="291" w:author="Maria Fernanda Morales Angulo" w:date="2025-04-16T08:24:00Z" w16du:dateUtc="2025-04-16T13:24:00Z">
              <w:r>
                <w:t>,</w:t>
              </w:r>
            </w:ins>
            <w:ins w:id="292" w:author="Maria Fernanda Morales Angulo" w:date="2025-04-15T23:33:00Z" w16du:dateUtc="2025-04-16T04:33:00Z">
              <w:r w:rsidR="00923614">
                <w:t xml:space="preserve"> es importante para que se obtenga</w:t>
              </w:r>
            </w:ins>
            <w:ins w:id="293" w:author="Maria Fernanda Morales Angulo" w:date="2025-04-16T08:21:00Z" w16du:dateUtc="2025-04-16T13:21:00Z">
              <w:r w:rsidR="002C275B">
                <w:t xml:space="preserve"> </w:t>
              </w:r>
            </w:ins>
            <w:ins w:id="294" w:author="Maria Fernanda Morales Angulo" w:date="2025-04-15T23:33:00Z" w16du:dateUtc="2025-04-16T04:33:00Z">
              <w:r w:rsidR="00923614">
                <w:t>un producto final uniforme en color y</w:t>
              </w:r>
            </w:ins>
            <w:ins w:id="295" w:author="Maria Fernanda Morales Angulo" w:date="2025-04-16T08:21:00Z" w16du:dateUtc="2025-04-16T13:21:00Z">
              <w:r w:rsidR="002C275B">
                <w:t xml:space="preserve"> </w:t>
              </w:r>
            </w:ins>
            <w:ins w:id="296" w:author="Maria Fernanda Morales Angulo" w:date="2025-04-15T23:33:00Z" w16du:dateUtc="2025-04-16T04:33:00Z">
              <w:r w:rsidR="00923614">
                <w:t>consistencia</w:t>
              </w:r>
            </w:ins>
            <w:ins w:id="297" w:author="Maria Fernanda Morales Angulo" w:date="2025-04-16T08:21:00Z" w16du:dateUtc="2025-04-16T13:21:00Z">
              <w:r w:rsidR="002C275B">
                <w:t>.</w:t>
              </w:r>
            </w:ins>
            <w:del w:id="298" w:author="Maria Fernanda Morales Angulo" w:date="2025-04-16T08:22:00Z" w16du:dateUtc="2025-04-16T13:22:00Z">
              <w:r w:rsidR="00C34820" w:rsidRPr="001409F7" w:rsidDel="002C275B">
                <w:delText>El aumento de temperatura depende de la presión y la altitud.</w:delText>
              </w:r>
            </w:del>
          </w:p>
        </w:tc>
      </w:tr>
    </w:tbl>
    <w:p w14:paraId="4CC4F8D9" w14:textId="03123F7E" w:rsidR="006C4950" w:rsidRDefault="006C4950" w:rsidP="006C4950">
      <w:pPr>
        <w:pStyle w:val="Ttulo1"/>
        <w:numPr>
          <w:ilvl w:val="0"/>
          <w:numId w:val="0"/>
        </w:numPr>
        <w:ind w:left="360"/>
        <w:rPr>
          <w:lang w:val="es-CO"/>
        </w:rPr>
      </w:pPr>
    </w:p>
    <w:p w14:paraId="6E1A7FBD" w14:textId="77777777" w:rsidR="006C4950" w:rsidRDefault="006C4950">
      <w:pPr>
        <w:spacing w:before="0" w:after="160" w:line="259" w:lineRule="auto"/>
        <w:ind w:firstLine="0"/>
        <w:rPr>
          <w:rFonts w:eastAsia="Times New Roman" w:cs="Times New Roman (Títulos en alf"/>
          <w:b/>
          <w:szCs w:val="32"/>
          <w:lang w:eastAsia="es-CO"/>
        </w:rPr>
      </w:pPr>
      <w:r>
        <w:br w:type="page"/>
      </w:r>
    </w:p>
    <w:p w14:paraId="140E48F9" w14:textId="77777777" w:rsidR="006C4950" w:rsidRDefault="006C4950" w:rsidP="006C4950">
      <w:pPr>
        <w:pStyle w:val="Ttulo1"/>
        <w:numPr>
          <w:ilvl w:val="0"/>
          <w:numId w:val="0"/>
        </w:numPr>
        <w:ind w:left="360"/>
        <w:rPr>
          <w:lang w:val="es-CO"/>
        </w:rPr>
      </w:pPr>
    </w:p>
    <w:p w14:paraId="2BAF449A" w14:textId="3BB8BF78" w:rsidR="006C4950" w:rsidRPr="006C4950" w:rsidRDefault="00C34820" w:rsidP="006C4950">
      <w:pPr>
        <w:pStyle w:val="Ttulo1"/>
        <w:rPr>
          <w:lang w:val="es-CO"/>
        </w:rPr>
      </w:pPr>
      <w:bookmarkStart w:id="299" w:name="_Toc195690865"/>
      <w:r w:rsidRPr="001409F7">
        <w:rPr>
          <w:lang w:val="es-CO"/>
        </w:rPr>
        <w:t>Combustión utilizados en la</w:t>
      </w:r>
      <w:r w:rsidR="00B3707B" w:rsidRPr="001409F7">
        <w:rPr>
          <w:lang w:val="es-CO"/>
        </w:rPr>
        <w:t>s</w:t>
      </w:r>
      <w:r w:rsidRPr="001409F7">
        <w:rPr>
          <w:lang w:val="es-CO"/>
        </w:rPr>
        <w:t xml:space="preserve"> hornilla</w:t>
      </w:r>
      <w:r w:rsidR="00B3707B" w:rsidRPr="001409F7">
        <w:rPr>
          <w:lang w:val="es-CO"/>
        </w:rPr>
        <w:t>s</w:t>
      </w:r>
      <w:bookmarkEnd w:id="299"/>
    </w:p>
    <w:p w14:paraId="1171AA47" w14:textId="2F25B107" w:rsidR="00C34820" w:rsidRPr="001409F7" w:rsidRDefault="001409F7" w:rsidP="00C34820">
      <w:r w:rsidRPr="001409F7">
        <w:t>La combustión es el proceso por el cual el combustible reacciona con el oxígeno contenido en el aire para liberar energía interna. Luego, se presentan las propiedades y proceso de combustión del combustible utilizado en el quemador.</w:t>
      </w:r>
    </w:p>
    <w:p w14:paraId="337E2281" w14:textId="271434EC" w:rsidR="00C34820" w:rsidRPr="001409F7" w:rsidRDefault="00C34820" w:rsidP="001409F7">
      <w:pPr>
        <w:rPr>
          <w:b/>
          <w:bCs/>
        </w:rPr>
      </w:pPr>
      <w:r w:rsidRPr="001409F7">
        <w:rPr>
          <w:b/>
          <w:bCs/>
        </w:rPr>
        <w:t>Combustible para quemadores de clarificación y quemadores evaporativos</w:t>
      </w:r>
    </w:p>
    <w:p w14:paraId="3DFB02EE" w14:textId="12294582" w:rsidR="00B15DCC" w:rsidRPr="001409F7" w:rsidRDefault="001409F7" w:rsidP="003B0759">
      <w:r w:rsidRPr="001409F7">
        <w:t>Para la concentración de los jugos en las hornillas paneleras, se emplea, como combustible, el bagazo de caña; sin embargo, en algunos casos, para suplir el déficit de bagazo, se hace necesario agregar otros combustibles adicionales como la guadua, la leña, el carbón mineral, el caucho proveniente de llantas usadas, el ACPM, la cascarilla de café o arroz. (Durán, s.f.).</w:t>
      </w:r>
    </w:p>
    <w:p w14:paraId="438ACF9D" w14:textId="77777777" w:rsidR="003B0759" w:rsidRDefault="001409F7" w:rsidP="003B0759">
      <w:r w:rsidRPr="001409F7">
        <w:t>El bagazo se presenta como combustible tanto para el clarificador como para el quemador evaporativo, y también, se realiza un análisis de este para determinar la cantidad de calor disponible.</w:t>
      </w:r>
    </w:p>
    <w:p w14:paraId="4E30E967" w14:textId="09B36DE0" w:rsidR="00B15DCC" w:rsidRPr="003B0759" w:rsidRDefault="00B15DCC" w:rsidP="003B0759">
      <w:r w:rsidRPr="001409F7">
        <w:rPr>
          <w:b/>
          <w:bCs/>
        </w:rPr>
        <w:t>Bagazo</w:t>
      </w:r>
    </w:p>
    <w:p w14:paraId="44E56F42" w14:textId="7385DCBB" w:rsidR="00B15DCC" w:rsidRPr="001409F7" w:rsidRDefault="001409F7" w:rsidP="003B0759">
      <w:pPr>
        <w:rPr>
          <w:lang w:eastAsia="es-CO"/>
        </w:rPr>
      </w:pPr>
      <w:r w:rsidRPr="001409F7">
        <w:rPr>
          <w:lang w:eastAsia="es-CO"/>
        </w:rPr>
        <w:t>Es el residuo fibroso que queda de la caña de azúcar después de haber sido molida para extraer el jugo. Se guarda en una choza llamada bagacera cerca al trapiche y al quemador.</w:t>
      </w:r>
    </w:p>
    <w:p w14:paraId="5F35CB61" w14:textId="708758DC" w:rsidR="00B15DCC" w:rsidRDefault="001409F7" w:rsidP="001409F7">
      <w:pPr>
        <w:rPr>
          <w:lang w:eastAsia="es-CO"/>
        </w:rPr>
      </w:pPr>
      <w:r w:rsidRPr="001409F7">
        <w:rPr>
          <w:lang w:eastAsia="es-CO"/>
        </w:rPr>
        <w:t>En los pequeños ingenios azucareros, este almacenamiento se acumula en pilas individuales de 2-3 metros de altura, lo que requiere un uso juicioso, tanto de la superficie disponible en la bagacera, como del flujo de aire que promueve el secado. Así que lo secamos durante 8-20 días para su posterior uso en el horno. En el trapiche grande, hay una gran bagacera contigua al lugar. En estas, el bagazo se almacena en montones formados por la descarga de canastos recolectados del molino. (Vallejo, Peña &amp; Mora, 1995)</w:t>
      </w:r>
      <w:r w:rsidR="003A673D">
        <w:rPr>
          <w:lang w:eastAsia="es-CO"/>
        </w:rPr>
        <w:t>.</w:t>
      </w:r>
    </w:p>
    <w:p w14:paraId="530A17D0" w14:textId="77777777" w:rsidR="003B0759" w:rsidRDefault="003B0759" w:rsidP="001409F7">
      <w:pPr>
        <w:rPr>
          <w:lang w:eastAsia="es-CO"/>
        </w:rPr>
      </w:pPr>
    </w:p>
    <w:p w14:paraId="50D64B91" w14:textId="77777777" w:rsidR="003B0759" w:rsidRDefault="003B0759" w:rsidP="001409F7">
      <w:pPr>
        <w:rPr>
          <w:lang w:eastAsia="es-CO"/>
        </w:rPr>
      </w:pPr>
    </w:p>
    <w:p w14:paraId="397F3530" w14:textId="77777777" w:rsidR="003B0759" w:rsidRPr="001409F7" w:rsidRDefault="003B0759" w:rsidP="001409F7">
      <w:pPr>
        <w:rPr>
          <w:lang w:eastAsia="es-CO"/>
        </w:rPr>
      </w:pPr>
    </w:p>
    <w:p w14:paraId="186300C2" w14:textId="1C9F7BD0" w:rsidR="00B15DCC" w:rsidRPr="001409F7" w:rsidRDefault="00B15DCC" w:rsidP="00EB68D0">
      <w:pPr>
        <w:rPr>
          <w:b/>
          <w:bCs/>
        </w:rPr>
      </w:pPr>
      <w:r w:rsidRPr="001409F7">
        <w:rPr>
          <w:b/>
          <w:bCs/>
        </w:rPr>
        <w:lastRenderedPageBreak/>
        <w:t>Composición física</w:t>
      </w:r>
    </w:p>
    <w:p w14:paraId="27BF267A" w14:textId="77777777" w:rsidR="001409F7" w:rsidRPr="001409F7" w:rsidRDefault="001409F7" w:rsidP="001409F7">
      <w:pPr>
        <w:rPr>
          <w:lang w:eastAsia="es-CO"/>
        </w:rPr>
      </w:pPr>
      <w:r w:rsidRPr="001409F7">
        <w:rPr>
          <w:lang w:eastAsia="es-CO"/>
        </w:rPr>
        <w:t xml:space="preserve">A pesar de la variedad de plantas de trituración y de las máquinas utilizadas para ellas, la composición física del bagazo varía dentro de límites muy estrechos. En términos de </w:t>
      </w:r>
      <w:proofErr w:type="spellStart"/>
      <w:r w:rsidRPr="001409F7">
        <w:rPr>
          <w:lang w:eastAsia="es-CO"/>
        </w:rPr>
        <w:t>exotermia</w:t>
      </w:r>
      <w:proofErr w:type="spellEnd"/>
      <w:r w:rsidRPr="001409F7">
        <w:rPr>
          <w:lang w:eastAsia="es-CO"/>
        </w:rPr>
        <w:t>, la característica más importante del bagazo es su contenido de humedad.</w:t>
      </w:r>
    </w:p>
    <w:p w14:paraId="40EA9994" w14:textId="77777777" w:rsidR="001409F7" w:rsidRPr="001409F7" w:rsidRDefault="001409F7" w:rsidP="001409F7">
      <w:pPr>
        <w:rPr>
          <w:lang w:eastAsia="es-CO"/>
        </w:rPr>
      </w:pPr>
      <w:r w:rsidRPr="001409F7">
        <w:rPr>
          <w:lang w:eastAsia="es-CO"/>
        </w:rPr>
        <w:t>El contenido de humedad del bagazo, en molinos de bajo rendimiento, es de alrededor del 50 % y en molinos de buen rendimiento, alrededor del 40 %. Los valores más comunes para el contenido de humedad varían entre 42 % y 48 % y, en todos los casos, no se considera incorrecto asumir un contenido de humedad del 45 %. (</w:t>
      </w:r>
      <w:proofErr w:type="spellStart"/>
      <w:r w:rsidRPr="001409F7">
        <w:rPr>
          <w:lang w:eastAsia="es-CO"/>
        </w:rPr>
        <w:t>Hugot</w:t>
      </w:r>
      <w:proofErr w:type="spellEnd"/>
      <w:r w:rsidRPr="001409F7">
        <w:rPr>
          <w:lang w:eastAsia="es-CO"/>
        </w:rPr>
        <w:t>, 1982, p. 617).</w:t>
      </w:r>
    </w:p>
    <w:p w14:paraId="2407F4A4" w14:textId="1CE69DD3" w:rsidR="00B15DCC" w:rsidRPr="001409F7" w:rsidRDefault="001409F7" w:rsidP="001409F7">
      <w:pPr>
        <w:rPr>
          <w:lang w:eastAsia="es-CO"/>
        </w:rPr>
      </w:pPr>
      <w:r w:rsidRPr="001409F7">
        <w:rPr>
          <w:lang w:eastAsia="es-CO"/>
        </w:rPr>
        <w:t>Además del agua, el bagazo contiene:</w:t>
      </w:r>
    </w:p>
    <w:p w14:paraId="7E94427B" w14:textId="77777777" w:rsidR="001409F7" w:rsidRPr="001409F7" w:rsidRDefault="001409F7" w:rsidP="001409F7">
      <w:pPr>
        <w:pStyle w:val="Prrafodelista"/>
        <w:rPr>
          <w:lang w:val="es-CO" w:eastAsia="es-CO"/>
        </w:rPr>
      </w:pPr>
      <w:r w:rsidRPr="001409F7">
        <w:rPr>
          <w:lang w:val="es-CO" w:eastAsia="es-CO"/>
        </w:rPr>
        <w:t>Un material insoluble, principalmente celulosa, que forma las fibras de bagazo. El contenido de fibra en la industria panelera es del 35 %.</w:t>
      </w:r>
    </w:p>
    <w:p w14:paraId="28FE1675" w14:textId="66A53C70" w:rsidR="00B15DCC" w:rsidRPr="001409F7" w:rsidRDefault="001409F7" w:rsidP="001409F7">
      <w:pPr>
        <w:pStyle w:val="Prrafodelista"/>
        <w:rPr>
          <w:lang w:val="es-CO" w:eastAsia="es-CO"/>
        </w:rPr>
      </w:pPr>
      <w:r w:rsidRPr="001409F7">
        <w:rPr>
          <w:lang w:val="es-CO" w:eastAsia="es-CO"/>
        </w:rPr>
        <w:t>Sustancia que se disuelve en agua (jugo de frutas) y está compuesta de azúcares e impurezas. Estas sustancias ocurren a una tasa de 5 - 10 %.</w:t>
      </w:r>
    </w:p>
    <w:p w14:paraId="51B8D51E" w14:textId="26224BBF" w:rsidR="00B15DCC" w:rsidRPr="001409F7" w:rsidRDefault="00B15DCC" w:rsidP="00EB68D0">
      <w:pPr>
        <w:rPr>
          <w:b/>
          <w:bCs/>
        </w:rPr>
      </w:pPr>
      <w:r w:rsidRPr="001409F7">
        <w:rPr>
          <w:b/>
          <w:bCs/>
        </w:rPr>
        <w:t>Cantidad</w:t>
      </w:r>
      <w:r w:rsidR="001409F7">
        <w:rPr>
          <w:b/>
          <w:bCs/>
        </w:rPr>
        <w:t xml:space="preserve"> de Bagazo</w:t>
      </w:r>
    </w:p>
    <w:p w14:paraId="0E4BA60C" w14:textId="77777777" w:rsidR="001409F7" w:rsidRDefault="001409F7" w:rsidP="001409F7">
      <w:pPr>
        <w:rPr>
          <w:lang w:eastAsia="es-CO"/>
        </w:rPr>
      </w:pPr>
      <w:r>
        <w:rPr>
          <w:lang w:eastAsia="es-CO"/>
        </w:rPr>
        <w:t>La cantidad de bagazo disponible en un ingenio panelero depende del tipo y calidad de la caña de azúcar y de la eficiencia del ingenio en la extracción del jugo de caña. Generalmente, la cantidad de bagazo está entre el 25 % y el 45 % del peso de la caña molida. 250 y 450 KG por tonelada de caña de azúcar procesada.</w:t>
      </w:r>
    </w:p>
    <w:p w14:paraId="29956360" w14:textId="655051D4" w:rsidR="00B15DCC" w:rsidRPr="001409F7" w:rsidRDefault="001409F7" w:rsidP="001409F7">
      <w:pPr>
        <w:rPr>
          <w:lang w:eastAsia="es-CO"/>
        </w:rPr>
      </w:pPr>
      <w:r>
        <w:rPr>
          <w:lang w:eastAsia="es-CO"/>
        </w:rPr>
        <w:t>El peso de bagazo recuperado es inversamente proporcional a la eficiencia de extracción del molino. Es decir, cuanto más jugo se extrae, menos bagazo se recupera, pero como resultado, el bagazo también tiene menor contenido de humedad, lo que facilita la combustión.</w:t>
      </w:r>
    </w:p>
    <w:p w14:paraId="7B6392A8" w14:textId="6D1CB14F" w:rsidR="00B15DCC" w:rsidRPr="001409F7" w:rsidRDefault="00B15DCC" w:rsidP="00EB68D0">
      <w:pPr>
        <w:rPr>
          <w:b/>
          <w:bCs/>
        </w:rPr>
      </w:pPr>
      <w:r w:rsidRPr="001409F7">
        <w:rPr>
          <w:b/>
          <w:bCs/>
        </w:rPr>
        <w:t>Composición química</w:t>
      </w:r>
    </w:p>
    <w:p w14:paraId="4F4917F2" w14:textId="77777777" w:rsidR="00B15DCC" w:rsidRPr="001409F7" w:rsidRDefault="00B15DCC" w:rsidP="00B15DCC">
      <w:pPr>
        <w:rPr>
          <w:lang w:eastAsia="es-CO"/>
        </w:rPr>
      </w:pPr>
      <w:r w:rsidRPr="001409F7">
        <w:rPr>
          <w:lang w:eastAsia="es-CO"/>
        </w:rPr>
        <w:t>La composición química promedio de la fibra seca de bagazo es:</w:t>
      </w:r>
    </w:p>
    <w:p w14:paraId="27FD7B25" w14:textId="77777777" w:rsidR="00B15DCC" w:rsidRPr="001409F7" w:rsidRDefault="00B15DCC" w:rsidP="00B15DCC">
      <w:pPr>
        <w:rPr>
          <w:lang w:eastAsia="es-CO"/>
        </w:rPr>
      </w:pPr>
      <w:r w:rsidRPr="001409F7">
        <w:rPr>
          <w:b/>
          <w:bCs/>
          <w:lang w:eastAsia="es-CO"/>
        </w:rPr>
        <w:t>C:</w:t>
      </w:r>
      <w:r w:rsidRPr="001409F7">
        <w:rPr>
          <w:lang w:eastAsia="es-CO"/>
        </w:rPr>
        <w:t xml:space="preserve"> 47 %</w:t>
      </w:r>
    </w:p>
    <w:p w14:paraId="79C9E923" w14:textId="77777777" w:rsidR="00B15DCC" w:rsidRPr="001409F7" w:rsidRDefault="00B15DCC" w:rsidP="00B15DCC">
      <w:pPr>
        <w:rPr>
          <w:lang w:eastAsia="es-CO"/>
        </w:rPr>
      </w:pPr>
      <w:r w:rsidRPr="001409F7">
        <w:rPr>
          <w:b/>
          <w:bCs/>
          <w:lang w:eastAsia="es-CO"/>
        </w:rPr>
        <w:t>H:</w:t>
      </w:r>
      <w:r w:rsidRPr="001409F7">
        <w:rPr>
          <w:lang w:eastAsia="es-CO"/>
        </w:rPr>
        <w:t xml:space="preserve"> 6,5 %</w:t>
      </w:r>
    </w:p>
    <w:p w14:paraId="2BF9527C" w14:textId="77777777" w:rsidR="00B15DCC" w:rsidRPr="001409F7" w:rsidRDefault="00B15DCC" w:rsidP="00B15DCC">
      <w:pPr>
        <w:rPr>
          <w:lang w:eastAsia="es-CO"/>
        </w:rPr>
      </w:pPr>
      <w:r w:rsidRPr="001409F7">
        <w:rPr>
          <w:b/>
          <w:bCs/>
          <w:lang w:eastAsia="es-CO"/>
        </w:rPr>
        <w:lastRenderedPageBreak/>
        <w:t>O:</w:t>
      </w:r>
      <w:r w:rsidRPr="001409F7">
        <w:rPr>
          <w:lang w:eastAsia="es-CO"/>
        </w:rPr>
        <w:t xml:space="preserve"> 44 %</w:t>
      </w:r>
    </w:p>
    <w:p w14:paraId="62E93449" w14:textId="77777777" w:rsidR="00B15DCC" w:rsidRPr="001409F7" w:rsidRDefault="00B15DCC" w:rsidP="00B15DCC">
      <w:pPr>
        <w:rPr>
          <w:lang w:eastAsia="es-CO"/>
        </w:rPr>
      </w:pPr>
      <w:r w:rsidRPr="001409F7">
        <w:rPr>
          <w:b/>
          <w:bCs/>
          <w:lang w:eastAsia="es-CO"/>
        </w:rPr>
        <w:t>Ɛ:</w:t>
      </w:r>
      <w:r w:rsidRPr="001409F7">
        <w:rPr>
          <w:lang w:eastAsia="es-CO"/>
        </w:rPr>
        <w:t xml:space="preserve"> 2,5 %</w:t>
      </w:r>
    </w:p>
    <w:p w14:paraId="00CB23AE" w14:textId="2D8C9799" w:rsidR="00B15DCC" w:rsidRPr="001409F7" w:rsidRDefault="00B15DCC" w:rsidP="00B15DCC">
      <w:pPr>
        <w:rPr>
          <w:lang w:eastAsia="es-CO"/>
        </w:rPr>
      </w:pPr>
      <w:r w:rsidRPr="001409F7">
        <w:rPr>
          <w:lang w:eastAsia="es-CO"/>
        </w:rPr>
        <w:t xml:space="preserve">Donde </w:t>
      </w:r>
      <w:r w:rsidRPr="001409F7">
        <w:rPr>
          <w:b/>
          <w:bCs/>
          <w:lang w:eastAsia="es-CO"/>
        </w:rPr>
        <w:t>Ɛ.</w:t>
      </w:r>
      <w:r w:rsidRPr="001409F7">
        <w:rPr>
          <w:lang w:eastAsia="es-CO"/>
        </w:rPr>
        <w:t xml:space="preserve"> es el contenido de cenizas</w:t>
      </w:r>
    </w:p>
    <w:p w14:paraId="05A08A00" w14:textId="7EFEAE21" w:rsidR="00B15DCC" w:rsidRPr="001409F7" w:rsidRDefault="00B15DCC" w:rsidP="00EB68D0">
      <w:pPr>
        <w:rPr>
          <w:b/>
          <w:bCs/>
        </w:rPr>
      </w:pPr>
      <w:r w:rsidRPr="001409F7">
        <w:rPr>
          <w:b/>
          <w:bCs/>
        </w:rPr>
        <w:t>Valor calorífico</w:t>
      </w:r>
    </w:p>
    <w:p w14:paraId="59F3DF02" w14:textId="77777777" w:rsidR="009415D4" w:rsidRDefault="009415D4" w:rsidP="00B15DCC">
      <w:pPr>
        <w:rPr>
          <w:lang w:eastAsia="es-CO"/>
        </w:rPr>
      </w:pPr>
      <w:r w:rsidRPr="009415D4">
        <w:rPr>
          <w:lang w:eastAsia="es-CO"/>
        </w:rPr>
        <w:t>El poder calorífico (CV) es la cantidad de calor que se puede producir al quemar una unidad de peso del combustible en cuestión. Hay dos tipos de poder calorífico: alto poder calorífico y bajo poder calorífico.</w:t>
      </w:r>
    </w:p>
    <w:p w14:paraId="0B6B1ADB" w14:textId="72543384" w:rsidR="00B15DCC" w:rsidRPr="001409F7" w:rsidRDefault="009415D4" w:rsidP="00B15DCC">
      <w:pPr>
        <w:rPr>
          <w:lang w:eastAsia="es-CO"/>
        </w:rPr>
      </w:pPr>
      <w:r w:rsidRPr="009415D4">
        <w:rPr>
          <w:lang w:eastAsia="es-CO"/>
        </w:rPr>
        <w:t xml:space="preserve">Para ampliar la información relacionada con los valores caloríficos del bagazo de la caña, </w:t>
      </w:r>
      <w:r w:rsidR="003A673D">
        <w:rPr>
          <w:lang w:eastAsia="es-CO"/>
        </w:rPr>
        <w:t>consulte el</w:t>
      </w:r>
      <w:r w:rsidR="000A4E87">
        <w:rPr>
          <w:lang w:eastAsia="es-CO"/>
        </w:rPr>
        <w:t xml:space="preserve"> archivo </w:t>
      </w:r>
      <w:r w:rsidRPr="009415D4">
        <w:rPr>
          <w:lang w:eastAsia="es-CO"/>
        </w:rPr>
        <w:t>A</w:t>
      </w:r>
      <w:r w:rsidR="00396F97">
        <w:rPr>
          <w:lang w:eastAsia="es-CO"/>
        </w:rPr>
        <w:t>nexo</w:t>
      </w:r>
      <w:r w:rsidRPr="009415D4">
        <w:rPr>
          <w:lang w:eastAsia="es-CO"/>
        </w:rPr>
        <w:t xml:space="preserve"> 1</w:t>
      </w:r>
      <w:r w:rsidR="00396F97">
        <w:rPr>
          <w:lang w:eastAsia="es-CO"/>
        </w:rPr>
        <w:t>_</w:t>
      </w:r>
      <w:r w:rsidRPr="009415D4">
        <w:rPr>
          <w:lang w:eastAsia="es-CO"/>
        </w:rPr>
        <w:t>Valor calorífico del bagazo</w:t>
      </w:r>
      <w:r w:rsidR="000A4E87">
        <w:rPr>
          <w:lang w:eastAsia="es-CO"/>
        </w:rPr>
        <w:t xml:space="preserve">.pdf, que se encuentra en la carpeta </w:t>
      </w:r>
      <w:r w:rsidR="000A4E87" w:rsidRPr="000A4E87">
        <w:rPr>
          <w:b/>
          <w:bCs/>
          <w:lang w:eastAsia="es-CO"/>
        </w:rPr>
        <w:t>Anexos</w:t>
      </w:r>
      <w:r w:rsidR="000A4E87">
        <w:rPr>
          <w:lang w:eastAsia="es-CO"/>
        </w:rPr>
        <w:t>, para ampliar la información.</w:t>
      </w:r>
      <w:r w:rsidRPr="009415D4">
        <w:rPr>
          <w:lang w:eastAsia="es-CO"/>
        </w:rPr>
        <w:t xml:space="preserve"> </w:t>
      </w:r>
      <w:r w:rsidR="000A4E87" w:rsidRPr="000A4E87">
        <w:rPr>
          <w:highlight w:val="yellow"/>
          <w:lang w:eastAsia="es-CO"/>
        </w:rPr>
        <w:t>FALTA ENLACE</w:t>
      </w:r>
      <w:r w:rsidR="000A4E87">
        <w:rPr>
          <w:lang w:eastAsia="es-CO"/>
        </w:rPr>
        <w:t xml:space="preserve"> </w:t>
      </w:r>
    </w:p>
    <w:p w14:paraId="24C0366D" w14:textId="77777777" w:rsidR="00B15DCC" w:rsidRPr="009415D4" w:rsidRDefault="00B15DCC" w:rsidP="009415D4">
      <w:pPr>
        <w:rPr>
          <w:b/>
          <w:bCs/>
        </w:rPr>
      </w:pPr>
      <w:r w:rsidRPr="009415D4">
        <w:rPr>
          <w:b/>
          <w:bCs/>
        </w:rPr>
        <w:t>Combustible utilizado en las hornillas de concentración</w:t>
      </w:r>
    </w:p>
    <w:p w14:paraId="7CF4B023" w14:textId="03CC1F2D" w:rsidR="00B15DCC" w:rsidRPr="001409F7" w:rsidRDefault="009415D4" w:rsidP="00B15DCC">
      <w:pPr>
        <w:rPr>
          <w:lang w:eastAsia="es-CO"/>
        </w:rPr>
      </w:pPr>
      <w:r w:rsidRPr="009415D4">
        <w:rPr>
          <w:lang w:eastAsia="es-CO"/>
        </w:rPr>
        <w:t>Combustible sólido de color negro o negro parduzco, producido por la descomposición de la vegetación vieja, por ausencia de aire, bajo las influencias bioquímicas, humedad, presión y calor. Se compone esencialmente de carbono, hidrógeno, oxígeno y pequeñas cantidades de nitrógeno y azufre.</w:t>
      </w:r>
    </w:p>
    <w:p w14:paraId="6AC986BC" w14:textId="66ACB9F1" w:rsidR="00B15DCC" w:rsidRPr="001409F7" w:rsidRDefault="00396F97" w:rsidP="00396F97">
      <w:pPr>
        <w:rPr>
          <w:lang w:eastAsia="es-CO"/>
        </w:rPr>
      </w:pPr>
      <w:r>
        <w:rPr>
          <w:lang w:eastAsia="es-CO"/>
        </w:rPr>
        <w:t xml:space="preserve">Consulte el archivo </w:t>
      </w:r>
      <w:r w:rsidRPr="009415D4">
        <w:rPr>
          <w:lang w:eastAsia="es-CO"/>
        </w:rPr>
        <w:t>Anexo</w:t>
      </w:r>
      <w:r>
        <w:rPr>
          <w:lang w:eastAsia="es-CO"/>
        </w:rPr>
        <w:t xml:space="preserve"> 2_Infografía</w:t>
      </w:r>
      <w:r w:rsidR="00925FFB">
        <w:rPr>
          <w:lang w:eastAsia="es-CO"/>
        </w:rPr>
        <w:t>_</w:t>
      </w:r>
      <w:r>
        <w:rPr>
          <w:lang w:eastAsia="es-CO"/>
        </w:rPr>
        <w:t xml:space="preserve">generalidades_sobre_el_carbón.pdf que se encuentra en la carpeta </w:t>
      </w:r>
      <w:r w:rsidRPr="000A4E87">
        <w:rPr>
          <w:b/>
          <w:bCs/>
          <w:lang w:eastAsia="es-CO"/>
        </w:rPr>
        <w:t>Anexos</w:t>
      </w:r>
      <w:r>
        <w:rPr>
          <w:lang w:eastAsia="es-CO"/>
        </w:rPr>
        <w:t>, para ampliar la información.</w:t>
      </w:r>
      <w:r w:rsidRPr="009415D4">
        <w:rPr>
          <w:lang w:eastAsia="es-CO"/>
        </w:rPr>
        <w:t xml:space="preserve"> </w:t>
      </w:r>
      <w:r w:rsidRPr="000A4E87">
        <w:rPr>
          <w:highlight w:val="yellow"/>
          <w:lang w:eastAsia="es-CO"/>
        </w:rPr>
        <w:t>FALTA ENLACE</w:t>
      </w:r>
      <w:r>
        <w:rPr>
          <w:lang w:eastAsia="es-CO"/>
        </w:rPr>
        <w:t xml:space="preserve"> </w:t>
      </w:r>
    </w:p>
    <w:p w14:paraId="70CC98E6" w14:textId="77777777" w:rsidR="004141FB" w:rsidRPr="009415D4" w:rsidRDefault="004141FB" w:rsidP="009415D4">
      <w:pPr>
        <w:rPr>
          <w:b/>
          <w:bCs/>
        </w:rPr>
      </w:pPr>
      <w:r w:rsidRPr="009415D4">
        <w:rPr>
          <w:b/>
          <w:bCs/>
        </w:rPr>
        <w:t>Combustión</w:t>
      </w:r>
    </w:p>
    <w:p w14:paraId="4894ABBA" w14:textId="77777777" w:rsidR="009415D4" w:rsidRDefault="009415D4" w:rsidP="009415D4">
      <w:pPr>
        <w:rPr>
          <w:lang w:eastAsia="es-CO"/>
        </w:rPr>
      </w:pPr>
      <w:r>
        <w:rPr>
          <w:lang w:eastAsia="es-CO"/>
        </w:rPr>
        <w:t>La combustión es una reacción química que se produce entre las moléculas de oxígeno y un material oxidable, por lo tanto, es un proceso de oxidación rápido en el que se libera energía en forma de calor.</w:t>
      </w:r>
    </w:p>
    <w:p w14:paraId="68777245" w14:textId="56153FCF" w:rsidR="00B15DCC" w:rsidRPr="001409F7" w:rsidRDefault="009415D4" w:rsidP="009415D4">
      <w:pPr>
        <w:rPr>
          <w:lang w:eastAsia="es-CO"/>
        </w:rPr>
      </w:pPr>
      <w:r>
        <w:rPr>
          <w:lang w:eastAsia="es-CO"/>
        </w:rPr>
        <w:t>A continuación, se presentan algunos componentes, reacciones, propiedades de la combustión y cómo esta se da con el bagazo de la caña.</w:t>
      </w:r>
    </w:p>
    <w:p w14:paraId="5C466A2E" w14:textId="77777777" w:rsidR="004141FB" w:rsidRPr="001409F7" w:rsidRDefault="004141FB" w:rsidP="00EB68D0">
      <w:pPr>
        <w:rPr>
          <w:b/>
          <w:bCs/>
        </w:rPr>
      </w:pPr>
      <w:r w:rsidRPr="001409F7">
        <w:rPr>
          <w:b/>
          <w:bCs/>
        </w:rPr>
        <w:t>Composición del aire</w:t>
      </w:r>
    </w:p>
    <w:p w14:paraId="422543AB" w14:textId="52460DA4" w:rsidR="007B60B9" w:rsidRDefault="004141FB" w:rsidP="004141FB">
      <w:pPr>
        <w:rPr>
          <w:ins w:id="300" w:author="Maria Fernanda Morales Angulo" w:date="2025-04-15T17:12:00Z" w16du:dateUtc="2025-04-15T22:12:00Z"/>
          <w:lang w:eastAsia="es-CO"/>
        </w:rPr>
      </w:pPr>
      <w:r w:rsidRPr="001409F7">
        <w:rPr>
          <w:lang w:eastAsia="es-CO"/>
        </w:rPr>
        <w:t>El aire es una mezcla de gases que se forman en la atmósfera; la composición del aire seco es la siguiente:</w:t>
      </w:r>
    </w:p>
    <w:p w14:paraId="6EB149AE" w14:textId="6439B923" w:rsidR="00B43E65" w:rsidRDefault="00B43E65" w:rsidP="00B43E65">
      <w:pPr>
        <w:pStyle w:val="Tabla"/>
        <w:jc w:val="center"/>
        <w:rPr>
          <w:ins w:id="301" w:author="Maria Fernanda Morales Angulo" w:date="2025-04-15T17:13:00Z" w16du:dateUtc="2025-04-15T22:13:00Z"/>
          <w:b/>
          <w:bCs/>
          <w:i/>
          <w:iCs w:val="0"/>
          <w:lang w:eastAsia="es-CO"/>
        </w:rPr>
      </w:pPr>
      <w:ins w:id="302" w:author="Maria Fernanda Morales Angulo" w:date="2025-04-15T17:13:00Z" w16du:dateUtc="2025-04-15T22:13:00Z">
        <w:r w:rsidRPr="00B43E65">
          <w:rPr>
            <w:b/>
            <w:bCs/>
            <w:i/>
            <w:iCs w:val="0"/>
            <w:lang w:eastAsia="es-CO"/>
            <w:rPrChange w:id="303" w:author="Maria Fernanda Morales Angulo" w:date="2025-04-15T17:13:00Z" w16du:dateUtc="2025-04-15T22:13:00Z">
              <w:rPr>
                <w:lang w:eastAsia="es-CO"/>
              </w:rPr>
            </w:rPrChange>
          </w:rPr>
          <w:lastRenderedPageBreak/>
          <w:t>Composición del aire</w:t>
        </w:r>
      </w:ins>
    </w:p>
    <w:tbl>
      <w:tblPr>
        <w:tblStyle w:val="SENA"/>
        <w:tblW w:w="8642" w:type="dxa"/>
        <w:jc w:val="center"/>
        <w:tblLayout w:type="fixed"/>
        <w:tblLook w:val="04A0" w:firstRow="1" w:lastRow="0" w:firstColumn="1" w:lastColumn="0" w:noHBand="0" w:noVBand="1"/>
        <w:tblCaption w:val="Composición del aire"/>
        <w:tblDescription w:val="Se describen los elementos que componen al aire y el porcentaje en peso y volumen de cada uno de los elementos."/>
        <w:tblPrChange w:id="304" w:author="Maria Fernanda Morales Angulo" w:date="2025-04-15T17:14:00Z" w16du:dateUtc="2025-04-15T22:14:00Z">
          <w:tblPr>
            <w:tblStyle w:val="SENA"/>
            <w:tblW w:w="8642" w:type="dxa"/>
            <w:tblLayout w:type="fixed"/>
            <w:tblLook w:val="04A0" w:firstRow="1" w:lastRow="0" w:firstColumn="1" w:lastColumn="0" w:noHBand="0" w:noVBand="1"/>
            <w:tblCaption w:val="Composición del aire"/>
            <w:tblDescription w:val="Se describen los elementos que componen al aire y el porcentaje en peso y volumen de cada uno de los elementos."/>
          </w:tblPr>
        </w:tblPrChange>
      </w:tblPr>
      <w:tblGrid>
        <w:gridCol w:w="2880"/>
        <w:gridCol w:w="2881"/>
        <w:gridCol w:w="2881"/>
        <w:tblGridChange w:id="305">
          <w:tblGrid>
            <w:gridCol w:w="2689"/>
            <w:gridCol w:w="191"/>
            <w:gridCol w:w="2881"/>
            <w:gridCol w:w="330"/>
            <w:gridCol w:w="2551"/>
          </w:tblGrid>
        </w:tblGridChange>
      </w:tblGrid>
      <w:tr w:rsidR="00B43E65" w14:paraId="54D59BD6" w14:textId="77777777" w:rsidTr="00B43E65">
        <w:trPr>
          <w:cnfStyle w:val="100000000000" w:firstRow="1" w:lastRow="0" w:firstColumn="0" w:lastColumn="0" w:oddVBand="0" w:evenVBand="0" w:oddHBand="0" w:evenHBand="0" w:firstRowFirstColumn="0" w:firstRowLastColumn="0" w:lastRowFirstColumn="0" w:lastRowLastColumn="0"/>
          <w:cantSplit/>
          <w:tblHeader/>
          <w:jc w:val="center"/>
          <w:ins w:id="306" w:author="Maria Fernanda Morales Angulo" w:date="2025-04-15T17:13:00Z"/>
          <w:trPrChange w:id="307" w:author="Maria Fernanda Morales Angulo" w:date="2025-04-15T17:14:00Z" w16du:dateUtc="2025-04-15T22:14:00Z">
            <w:trPr>
              <w:cantSplit/>
              <w:tblHeader/>
            </w:trPr>
          </w:trPrChange>
        </w:trPr>
        <w:tc>
          <w:tcPr>
            <w:tcW w:w="0" w:type="dxa"/>
            <w:tcPrChange w:id="308" w:author="Maria Fernanda Morales Angulo" w:date="2025-04-15T17:14:00Z" w16du:dateUtc="2025-04-15T22:14:00Z">
              <w:tcPr>
                <w:tcW w:w="2689" w:type="dxa"/>
              </w:tcPr>
            </w:tcPrChange>
          </w:tcPr>
          <w:p w14:paraId="5FC45274" w14:textId="42A145F7" w:rsidR="00B43E65" w:rsidRPr="007E2E15" w:rsidRDefault="00DA01B5" w:rsidP="00EA26A1">
            <w:pPr>
              <w:pStyle w:val="TextoTablas"/>
              <w:cnfStyle w:val="100000000000" w:firstRow="1" w:lastRow="0" w:firstColumn="0" w:lastColumn="0" w:oddVBand="0" w:evenVBand="0" w:oddHBand="0" w:evenHBand="0" w:firstRowFirstColumn="0" w:firstRowLastColumn="0" w:lastRowFirstColumn="0" w:lastRowLastColumn="0"/>
              <w:rPr>
                <w:ins w:id="309" w:author="Maria Fernanda Morales Angulo" w:date="2025-04-15T17:13:00Z" w16du:dateUtc="2025-04-15T22:13:00Z"/>
                <w:rFonts w:ascii="Arial" w:hAnsi="Arial" w:cs="Arial"/>
                <w:rPrChange w:id="310" w:author="Maria Fernanda Morales Angulo" w:date="2025-04-15T17:15:00Z" w16du:dateUtc="2025-04-15T22:15:00Z">
                  <w:rPr>
                    <w:ins w:id="311" w:author="Maria Fernanda Morales Angulo" w:date="2025-04-15T17:13:00Z" w16du:dateUtc="2025-04-15T22:13:00Z"/>
                  </w:rPr>
                </w:rPrChange>
              </w:rPr>
            </w:pPr>
            <w:ins w:id="312" w:author="Maria Fernanda Morales Angulo" w:date="2025-04-15T17:24:00Z" w16du:dateUtc="2025-04-15T22:24:00Z">
              <w:r>
                <w:rPr>
                  <w:rFonts w:ascii="Arial" w:hAnsi="Arial" w:cs="Arial"/>
                </w:rPr>
                <w:t>Elementos</w:t>
              </w:r>
            </w:ins>
          </w:p>
        </w:tc>
        <w:tc>
          <w:tcPr>
            <w:tcW w:w="0" w:type="dxa"/>
            <w:tcPrChange w:id="313" w:author="Maria Fernanda Morales Angulo" w:date="2025-04-15T17:14:00Z" w16du:dateUtc="2025-04-15T22:14:00Z">
              <w:tcPr>
                <w:tcW w:w="3402" w:type="dxa"/>
                <w:gridSpan w:val="3"/>
              </w:tcPr>
            </w:tcPrChange>
          </w:tcPr>
          <w:p w14:paraId="099C1D5C" w14:textId="4071ED17" w:rsidR="00B43E65" w:rsidRPr="007E2E15" w:rsidRDefault="00B43E65">
            <w:pPr>
              <w:pStyle w:val="TextoTablas"/>
              <w:jc w:val="center"/>
              <w:cnfStyle w:val="100000000000" w:firstRow="1" w:lastRow="0" w:firstColumn="0" w:lastColumn="0" w:oddVBand="0" w:evenVBand="0" w:oddHBand="0" w:evenHBand="0" w:firstRowFirstColumn="0" w:firstRowLastColumn="0" w:lastRowFirstColumn="0" w:lastRowLastColumn="0"/>
              <w:rPr>
                <w:ins w:id="314" w:author="Maria Fernanda Morales Angulo" w:date="2025-04-15T17:13:00Z" w16du:dateUtc="2025-04-15T22:13:00Z"/>
                <w:rFonts w:ascii="Arial" w:hAnsi="Arial" w:cs="Arial"/>
                <w:rPrChange w:id="315" w:author="Maria Fernanda Morales Angulo" w:date="2025-04-15T17:15:00Z" w16du:dateUtc="2025-04-15T22:15:00Z">
                  <w:rPr>
                    <w:ins w:id="316" w:author="Maria Fernanda Morales Angulo" w:date="2025-04-15T17:13:00Z" w16du:dateUtc="2025-04-15T22:13:00Z"/>
                  </w:rPr>
                </w:rPrChange>
              </w:rPr>
              <w:pPrChange w:id="317" w:author="Maria Fernanda Morales Angulo" w:date="2025-04-15T17:16:00Z" w16du:dateUtc="2025-04-15T22:16:00Z">
                <w:pPr>
                  <w:pStyle w:val="TextoTablas"/>
                  <w:cnfStyle w:val="100000000000" w:firstRow="1" w:lastRow="0" w:firstColumn="0" w:lastColumn="0" w:oddVBand="0" w:evenVBand="0" w:oddHBand="0" w:evenHBand="0" w:firstRowFirstColumn="0" w:firstRowLastColumn="0" w:lastRowFirstColumn="0" w:lastRowLastColumn="0"/>
                </w:pPr>
              </w:pPrChange>
            </w:pPr>
            <w:ins w:id="318" w:author="Maria Fernanda Morales Angulo" w:date="2025-04-15T17:14:00Z" w16du:dateUtc="2025-04-15T22:14:00Z">
              <w:r w:rsidRPr="007E2E15">
                <w:rPr>
                  <w:rFonts w:ascii="Arial" w:hAnsi="Arial" w:cs="Arial"/>
                  <w:rPrChange w:id="319" w:author="Maria Fernanda Morales Angulo" w:date="2025-04-15T17:15:00Z" w16du:dateUtc="2025-04-15T22:15:00Z">
                    <w:rPr/>
                  </w:rPrChange>
                </w:rPr>
                <w:t>% en peso</w:t>
              </w:r>
            </w:ins>
          </w:p>
        </w:tc>
        <w:tc>
          <w:tcPr>
            <w:tcW w:w="0" w:type="dxa"/>
            <w:tcPrChange w:id="320" w:author="Maria Fernanda Morales Angulo" w:date="2025-04-15T17:14:00Z" w16du:dateUtc="2025-04-15T22:14:00Z">
              <w:tcPr>
                <w:tcW w:w="2551" w:type="dxa"/>
              </w:tcPr>
            </w:tcPrChange>
          </w:tcPr>
          <w:p w14:paraId="451F1781" w14:textId="5063B601" w:rsidR="00B43E65" w:rsidRPr="007E2E15" w:rsidRDefault="00B43E65">
            <w:pPr>
              <w:pStyle w:val="TextoTablas"/>
              <w:jc w:val="center"/>
              <w:cnfStyle w:val="100000000000" w:firstRow="1" w:lastRow="0" w:firstColumn="0" w:lastColumn="0" w:oddVBand="0" w:evenVBand="0" w:oddHBand="0" w:evenHBand="0" w:firstRowFirstColumn="0" w:firstRowLastColumn="0" w:lastRowFirstColumn="0" w:lastRowLastColumn="0"/>
              <w:rPr>
                <w:ins w:id="321" w:author="Maria Fernanda Morales Angulo" w:date="2025-04-15T17:13:00Z" w16du:dateUtc="2025-04-15T22:13:00Z"/>
                <w:rFonts w:ascii="Arial" w:hAnsi="Arial" w:cs="Arial"/>
                <w:rPrChange w:id="322" w:author="Maria Fernanda Morales Angulo" w:date="2025-04-15T17:15:00Z" w16du:dateUtc="2025-04-15T22:15:00Z">
                  <w:rPr>
                    <w:ins w:id="323" w:author="Maria Fernanda Morales Angulo" w:date="2025-04-15T17:13:00Z" w16du:dateUtc="2025-04-15T22:13:00Z"/>
                  </w:rPr>
                </w:rPrChange>
              </w:rPr>
              <w:pPrChange w:id="324" w:author="Maria Fernanda Morales Angulo" w:date="2025-04-15T17:16:00Z" w16du:dateUtc="2025-04-15T22:16:00Z">
                <w:pPr>
                  <w:pStyle w:val="TextoTablas"/>
                  <w:cnfStyle w:val="100000000000" w:firstRow="1" w:lastRow="0" w:firstColumn="0" w:lastColumn="0" w:oddVBand="0" w:evenVBand="0" w:oddHBand="0" w:evenHBand="0" w:firstRowFirstColumn="0" w:firstRowLastColumn="0" w:lastRowFirstColumn="0" w:lastRowLastColumn="0"/>
                </w:pPr>
              </w:pPrChange>
            </w:pPr>
            <w:ins w:id="325" w:author="Maria Fernanda Morales Angulo" w:date="2025-04-15T17:14:00Z" w16du:dateUtc="2025-04-15T22:14:00Z">
              <w:r w:rsidRPr="007E2E15">
                <w:rPr>
                  <w:rFonts w:ascii="Arial" w:hAnsi="Arial" w:cs="Arial"/>
                  <w:rPrChange w:id="326" w:author="Maria Fernanda Morales Angulo" w:date="2025-04-15T17:15:00Z" w16du:dateUtc="2025-04-15T22:15:00Z">
                    <w:rPr/>
                  </w:rPrChange>
                </w:rPr>
                <w:t>% en vol</w:t>
              </w:r>
              <w:r w:rsidR="007E2E15" w:rsidRPr="007E2E15">
                <w:rPr>
                  <w:rFonts w:ascii="Arial" w:hAnsi="Arial" w:cs="Arial"/>
                  <w:rPrChange w:id="327" w:author="Maria Fernanda Morales Angulo" w:date="2025-04-15T17:15:00Z" w16du:dateUtc="2025-04-15T22:15:00Z">
                    <w:rPr/>
                  </w:rPrChange>
                </w:rPr>
                <w:t>umen</w:t>
              </w:r>
            </w:ins>
          </w:p>
        </w:tc>
      </w:tr>
      <w:tr w:rsidR="00B43E65" w14:paraId="019CBDF4" w14:textId="77777777" w:rsidTr="00B43E65">
        <w:trPr>
          <w:cnfStyle w:val="000000100000" w:firstRow="0" w:lastRow="0" w:firstColumn="0" w:lastColumn="0" w:oddVBand="0" w:evenVBand="0" w:oddHBand="1" w:evenHBand="0" w:firstRowFirstColumn="0" w:firstRowLastColumn="0" w:lastRowFirstColumn="0" w:lastRowLastColumn="0"/>
          <w:jc w:val="center"/>
          <w:ins w:id="328" w:author="Maria Fernanda Morales Angulo" w:date="2025-04-15T17:13:00Z"/>
        </w:trPr>
        <w:tc>
          <w:tcPr>
            <w:tcW w:w="0" w:type="dxa"/>
            <w:tcPrChange w:id="329" w:author="Maria Fernanda Morales Angulo" w:date="2025-04-15T17:14:00Z" w16du:dateUtc="2025-04-15T22:14:00Z">
              <w:tcPr>
                <w:tcW w:w="2689" w:type="dxa"/>
              </w:tcPr>
            </w:tcPrChange>
          </w:tcPr>
          <w:p w14:paraId="21C830C5" w14:textId="590394F8" w:rsidR="00B43E65" w:rsidRPr="007E2E15" w:rsidRDefault="007E2E15" w:rsidP="00EA26A1">
            <w:pPr>
              <w:pStyle w:val="TextoTablas"/>
              <w:cnfStyle w:val="000000100000" w:firstRow="0" w:lastRow="0" w:firstColumn="0" w:lastColumn="0" w:oddVBand="0" w:evenVBand="0" w:oddHBand="1" w:evenHBand="0" w:firstRowFirstColumn="0" w:firstRowLastColumn="0" w:lastRowFirstColumn="0" w:lastRowLastColumn="0"/>
              <w:rPr>
                <w:ins w:id="330" w:author="Maria Fernanda Morales Angulo" w:date="2025-04-15T17:13:00Z" w16du:dateUtc="2025-04-15T22:13:00Z"/>
                <w:rFonts w:ascii="Arial" w:hAnsi="Arial" w:cs="Arial"/>
                <w:b/>
                <w:bCs/>
                <w:rPrChange w:id="331" w:author="Maria Fernanda Morales Angulo" w:date="2025-04-15T17:16:00Z" w16du:dateUtc="2025-04-15T22:16:00Z">
                  <w:rPr>
                    <w:ins w:id="332" w:author="Maria Fernanda Morales Angulo" w:date="2025-04-15T17:13:00Z" w16du:dateUtc="2025-04-15T22:13:00Z"/>
                  </w:rPr>
                </w:rPrChange>
              </w:rPr>
            </w:pPr>
            <w:ins w:id="333" w:author="Maria Fernanda Morales Angulo" w:date="2025-04-15T17:14:00Z" w16du:dateUtc="2025-04-15T22:14:00Z">
              <w:r w:rsidRPr="007E2E15">
                <w:rPr>
                  <w:rFonts w:ascii="Arial" w:hAnsi="Arial" w:cs="Arial"/>
                  <w:b/>
                  <w:bCs/>
                  <w:rPrChange w:id="334" w:author="Maria Fernanda Morales Angulo" w:date="2025-04-15T17:16:00Z" w16du:dateUtc="2025-04-15T22:16:00Z">
                    <w:rPr/>
                  </w:rPrChange>
                </w:rPr>
                <w:t>Oxígeno</w:t>
              </w:r>
            </w:ins>
          </w:p>
        </w:tc>
        <w:tc>
          <w:tcPr>
            <w:tcW w:w="0" w:type="dxa"/>
            <w:tcPrChange w:id="335" w:author="Maria Fernanda Morales Angulo" w:date="2025-04-15T17:14:00Z" w16du:dateUtc="2025-04-15T22:14:00Z">
              <w:tcPr>
                <w:tcW w:w="3402" w:type="dxa"/>
                <w:gridSpan w:val="3"/>
              </w:tcPr>
            </w:tcPrChange>
          </w:tcPr>
          <w:p w14:paraId="1803A8BF" w14:textId="1A39C837" w:rsidR="00B43E65" w:rsidRPr="007E2E15" w:rsidRDefault="007E2E15" w:rsidP="00EA26A1">
            <w:pPr>
              <w:pStyle w:val="TextoTablas"/>
              <w:cnfStyle w:val="000000100000" w:firstRow="0" w:lastRow="0" w:firstColumn="0" w:lastColumn="0" w:oddVBand="0" w:evenVBand="0" w:oddHBand="1" w:evenHBand="0" w:firstRowFirstColumn="0" w:firstRowLastColumn="0" w:lastRowFirstColumn="0" w:lastRowLastColumn="0"/>
              <w:rPr>
                <w:ins w:id="336" w:author="Maria Fernanda Morales Angulo" w:date="2025-04-15T17:13:00Z" w16du:dateUtc="2025-04-15T22:13:00Z"/>
                <w:rFonts w:ascii="Arial" w:hAnsi="Arial" w:cs="Arial"/>
                <w:rPrChange w:id="337" w:author="Maria Fernanda Morales Angulo" w:date="2025-04-15T17:15:00Z" w16du:dateUtc="2025-04-15T22:15:00Z">
                  <w:rPr>
                    <w:ins w:id="338" w:author="Maria Fernanda Morales Angulo" w:date="2025-04-15T17:13:00Z" w16du:dateUtc="2025-04-15T22:13:00Z"/>
                  </w:rPr>
                </w:rPrChange>
              </w:rPr>
            </w:pPr>
            <w:ins w:id="339" w:author="Maria Fernanda Morales Angulo" w:date="2025-04-15T17:16:00Z" w16du:dateUtc="2025-04-15T22:16:00Z">
              <w:r>
                <w:rPr>
                  <w:rFonts w:ascii="Arial" w:hAnsi="Arial" w:cs="Arial"/>
                </w:rPr>
                <w:t>23,15</w:t>
              </w:r>
            </w:ins>
          </w:p>
        </w:tc>
        <w:tc>
          <w:tcPr>
            <w:tcW w:w="0" w:type="dxa"/>
            <w:tcPrChange w:id="340" w:author="Maria Fernanda Morales Angulo" w:date="2025-04-15T17:14:00Z" w16du:dateUtc="2025-04-15T22:14:00Z">
              <w:tcPr>
                <w:tcW w:w="2551" w:type="dxa"/>
              </w:tcPr>
            </w:tcPrChange>
          </w:tcPr>
          <w:p w14:paraId="5F6D5D2F" w14:textId="7B5AE7D3" w:rsidR="007E2E15" w:rsidRPr="007E2E15" w:rsidRDefault="007E2E15" w:rsidP="00EA26A1">
            <w:pPr>
              <w:pStyle w:val="TextoTablas"/>
              <w:cnfStyle w:val="000000100000" w:firstRow="0" w:lastRow="0" w:firstColumn="0" w:lastColumn="0" w:oddVBand="0" w:evenVBand="0" w:oddHBand="1" w:evenHBand="0" w:firstRowFirstColumn="0" w:firstRowLastColumn="0" w:lastRowFirstColumn="0" w:lastRowLastColumn="0"/>
              <w:rPr>
                <w:ins w:id="341" w:author="Maria Fernanda Morales Angulo" w:date="2025-04-15T17:13:00Z" w16du:dateUtc="2025-04-15T22:13:00Z"/>
                <w:rFonts w:ascii="Arial" w:hAnsi="Arial" w:cs="Arial"/>
                <w:rPrChange w:id="342" w:author="Maria Fernanda Morales Angulo" w:date="2025-04-15T17:15:00Z" w16du:dateUtc="2025-04-15T22:15:00Z">
                  <w:rPr>
                    <w:ins w:id="343" w:author="Maria Fernanda Morales Angulo" w:date="2025-04-15T17:13:00Z" w16du:dateUtc="2025-04-15T22:13:00Z"/>
                  </w:rPr>
                </w:rPrChange>
              </w:rPr>
            </w:pPr>
            <w:ins w:id="344" w:author="Maria Fernanda Morales Angulo" w:date="2025-04-15T17:16:00Z" w16du:dateUtc="2025-04-15T22:16:00Z">
              <w:r>
                <w:rPr>
                  <w:rFonts w:ascii="Arial" w:hAnsi="Arial" w:cs="Arial"/>
                </w:rPr>
                <w:t>20,84</w:t>
              </w:r>
            </w:ins>
          </w:p>
        </w:tc>
      </w:tr>
      <w:tr w:rsidR="00B43E65" w14:paraId="29A345EB" w14:textId="77777777" w:rsidTr="00B43E65">
        <w:trPr>
          <w:jc w:val="center"/>
          <w:ins w:id="345" w:author="Maria Fernanda Morales Angulo" w:date="2025-04-15T17:13:00Z"/>
        </w:trPr>
        <w:tc>
          <w:tcPr>
            <w:tcW w:w="0" w:type="dxa"/>
            <w:tcPrChange w:id="346" w:author="Maria Fernanda Morales Angulo" w:date="2025-04-15T17:14:00Z" w16du:dateUtc="2025-04-15T22:14:00Z">
              <w:tcPr>
                <w:tcW w:w="2689" w:type="dxa"/>
              </w:tcPr>
            </w:tcPrChange>
          </w:tcPr>
          <w:p w14:paraId="752FE000" w14:textId="331DD3FA" w:rsidR="00B43E65" w:rsidRPr="007E2E15" w:rsidRDefault="007E2E15" w:rsidP="00EA26A1">
            <w:pPr>
              <w:pStyle w:val="TextoTablas"/>
              <w:rPr>
                <w:ins w:id="347" w:author="Maria Fernanda Morales Angulo" w:date="2025-04-15T17:13:00Z" w16du:dateUtc="2025-04-15T22:13:00Z"/>
                <w:rFonts w:ascii="Arial" w:hAnsi="Arial" w:cs="Arial"/>
                <w:b/>
                <w:bCs/>
                <w:rPrChange w:id="348" w:author="Maria Fernanda Morales Angulo" w:date="2025-04-15T17:16:00Z" w16du:dateUtc="2025-04-15T22:16:00Z">
                  <w:rPr>
                    <w:ins w:id="349" w:author="Maria Fernanda Morales Angulo" w:date="2025-04-15T17:13:00Z" w16du:dateUtc="2025-04-15T22:13:00Z"/>
                  </w:rPr>
                </w:rPrChange>
              </w:rPr>
            </w:pPr>
            <w:ins w:id="350" w:author="Maria Fernanda Morales Angulo" w:date="2025-04-15T17:14:00Z" w16du:dateUtc="2025-04-15T22:14:00Z">
              <w:r w:rsidRPr="007E2E15">
                <w:rPr>
                  <w:rFonts w:ascii="Arial" w:hAnsi="Arial" w:cs="Arial"/>
                  <w:b/>
                  <w:bCs/>
                  <w:rPrChange w:id="351" w:author="Maria Fernanda Morales Angulo" w:date="2025-04-15T17:16:00Z" w16du:dateUtc="2025-04-15T22:16:00Z">
                    <w:rPr/>
                  </w:rPrChange>
                </w:rPr>
                <w:t>Nitr</w:t>
              </w:r>
            </w:ins>
            <w:ins w:id="352" w:author="Maria Fernanda Morales Angulo" w:date="2025-04-15T17:16:00Z" w16du:dateUtc="2025-04-15T22:16:00Z">
              <w:r w:rsidRPr="007E2E15">
                <w:rPr>
                  <w:rFonts w:ascii="Arial" w:hAnsi="Arial" w:cs="Arial"/>
                  <w:b/>
                  <w:bCs/>
                  <w:rPrChange w:id="353" w:author="Maria Fernanda Morales Angulo" w:date="2025-04-15T17:16:00Z" w16du:dateUtc="2025-04-15T22:16:00Z">
                    <w:rPr>
                      <w:rFonts w:ascii="Arial" w:hAnsi="Arial" w:cs="Arial"/>
                    </w:rPr>
                  </w:rPrChange>
                </w:rPr>
                <w:t>ó</w:t>
              </w:r>
            </w:ins>
            <w:ins w:id="354" w:author="Maria Fernanda Morales Angulo" w:date="2025-04-15T17:14:00Z" w16du:dateUtc="2025-04-15T22:14:00Z">
              <w:r w:rsidRPr="007E2E15">
                <w:rPr>
                  <w:rFonts w:ascii="Arial" w:hAnsi="Arial" w:cs="Arial"/>
                  <w:b/>
                  <w:bCs/>
                  <w:rPrChange w:id="355" w:author="Maria Fernanda Morales Angulo" w:date="2025-04-15T17:16:00Z" w16du:dateUtc="2025-04-15T22:16:00Z">
                    <w:rPr/>
                  </w:rPrChange>
                </w:rPr>
                <w:t>geno y gases ine</w:t>
              </w:r>
            </w:ins>
            <w:ins w:id="356" w:author="Maria Fernanda Morales Angulo" w:date="2025-04-15T17:15:00Z" w16du:dateUtc="2025-04-15T22:15:00Z">
              <w:r w:rsidRPr="007E2E15">
                <w:rPr>
                  <w:rFonts w:ascii="Arial" w:hAnsi="Arial" w:cs="Arial"/>
                  <w:b/>
                  <w:bCs/>
                  <w:rPrChange w:id="357" w:author="Maria Fernanda Morales Angulo" w:date="2025-04-15T17:16:00Z" w16du:dateUtc="2025-04-15T22:16:00Z">
                    <w:rPr/>
                  </w:rPrChange>
                </w:rPr>
                <w:t>r</w:t>
              </w:r>
            </w:ins>
            <w:ins w:id="358" w:author="Maria Fernanda Morales Angulo" w:date="2025-04-15T17:14:00Z" w16du:dateUtc="2025-04-15T22:14:00Z">
              <w:r w:rsidRPr="007E2E15">
                <w:rPr>
                  <w:rFonts w:ascii="Arial" w:hAnsi="Arial" w:cs="Arial"/>
                  <w:b/>
                  <w:bCs/>
                  <w:rPrChange w:id="359" w:author="Maria Fernanda Morales Angulo" w:date="2025-04-15T17:16:00Z" w16du:dateUtc="2025-04-15T22:16:00Z">
                    <w:rPr/>
                  </w:rPrChange>
                </w:rPr>
                <w:t>tes</w:t>
              </w:r>
            </w:ins>
          </w:p>
        </w:tc>
        <w:tc>
          <w:tcPr>
            <w:tcW w:w="0" w:type="dxa"/>
            <w:tcPrChange w:id="360" w:author="Maria Fernanda Morales Angulo" w:date="2025-04-15T17:14:00Z" w16du:dateUtc="2025-04-15T22:14:00Z">
              <w:tcPr>
                <w:tcW w:w="3402" w:type="dxa"/>
                <w:gridSpan w:val="3"/>
              </w:tcPr>
            </w:tcPrChange>
          </w:tcPr>
          <w:p w14:paraId="48B16034" w14:textId="499C4992" w:rsidR="00B43E65" w:rsidRPr="007E2E15" w:rsidRDefault="007E2E15" w:rsidP="00EA26A1">
            <w:pPr>
              <w:pStyle w:val="TextoTablas"/>
              <w:rPr>
                <w:ins w:id="361" w:author="Maria Fernanda Morales Angulo" w:date="2025-04-15T17:13:00Z" w16du:dateUtc="2025-04-15T22:13:00Z"/>
                <w:rFonts w:ascii="Arial" w:hAnsi="Arial" w:cs="Arial"/>
                <w:rPrChange w:id="362" w:author="Maria Fernanda Morales Angulo" w:date="2025-04-15T17:15:00Z" w16du:dateUtc="2025-04-15T22:15:00Z">
                  <w:rPr>
                    <w:ins w:id="363" w:author="Maria Fernanda Morales Angulo" w:date="2025-04-15T17:13:00Z" w16du:dateUtc="2025-04-15T22:13:00Z"/>
                  </w:rPr>
                </w:rPrChange>
              </w:rPr>
            </w:pPr>
            <w:ins w:id="364" w:author="Maria Fernanda Morales Angulo" w:date="2025-04-15T17:17:00Z" w16du:dateUtc="2025-04-15T22:17:00Z">
              <w:r>
                <w:rPr>
                  <w:rFonts w:ascii="Arial" w:hAnsi="Arial" w:cs="Arial"/>
                </w:rPr>
                <w:t>76,85</w:t>
              </w:r>
            </w:ins>
          </w:p>
        </w:tc>
        <w:tc>
          <w:tcPr>
            <w:tcW w:w="0" w:type="dxa"/>
            <w:tcPrChange w:id="365" w:author="Maria Fernanda Morales Angulo" w:date="2025-04-15T17:14:00Z" w16du:dateUtc="2025-04-15T22:14:00Z">
              <w:tcPr>
                <w:tcW w:w="2551" w:type="dxa"/>
              </w:tcPr>
            </w:tcPrChange>
          </w:tcPr>
          <w:p w14:paraId="57C48806" w14:textId="51E20F88" w:rsidR="00B43E65" w:rsidRPr="007E2E15" w:rsidRDefault="007E2E15" w:rsidP="00EA26A1">
            <w:pPr>
              <w:pStyle w:val="TextoTablas"/>
              <w:rPr>
                <w:ins w:id="366" w:author="Maria Fernanda Morales Angulo" w:date="2025-04-15T17:13:00Z" w16du:dateUtc="2025-04-15T22:13:00Z"/>
                <w:rFonts w:ascii="Arial" w:hAnsi="Arial" w:cs="Arial"/>
                <w:rPrChange w:id="367" w:author="Maria Fernanda Morales Angulo" w:date="2025-04-15T17:15:00Z" w16du:dateUtc="2025-04-15T22:15:00Z">
                  <w:rPr>
                    <w:ins w:id="368" w:author="Maria Fernanda Morales Angulo" w:date="2025-04-15T17:13:00Z" w16du:dateUtc="2025-04-15T22:13:00Z"/>
                  </w:rPr>
                </w:rPrChange>
              </w:rPr>
            </w:pPr>
            <w:ins w:id="369" w:author="Maria Fernanda Morales Angulo" w:date="2025-04-15T17:17:00Z" w16du:dateUtc="2025-04-15T22:17:00Z">
              <w:r>
                <w:rPr>
                  <w:rFonts w:ascii="Arial" w:hAnsi="Arial" w:cs="Arial"/>
                </w:rPr>
                <w:t>79,16</w:t>
              </w:r>
            </w:ins>
          </w:p>
        </w:tc>
      </w:tr>
    </w:tbl>
    <w:p w14:paraId="6B567AA7" w14:textId="0DD45E19" w:rsidR="00B43E65" w:rsidRPr="00B43E65" w:rsidDel="007E2E15" w:rsidRDefault="007E2E15">
      <w:pPr>
        <w:rPr>
          <w:del w:id="370" w:author="Maria Fernanda Morales Angulo" w:date="2025-04-15T17:17:00Z" w16du:dateUtc="2025-04-15T22:17:00Z"/>
          <w:lang w:eastAsia="es-CO"/>
        </w:rPr>
      </w:pPr>
      <w:ins w:id="371" w:author="Maria Fernanda Morales Angulo" w:date="2025-04-15T17:17:00Z" w16du:dateUtc="2025-04-15T22:17:00Z">
        <w:r>
          <w:rPr>
            <w:lang w:eastAsia="es-CO"/>
          </w:rPr>
          <w:t xml:space="preserve">         </w:t>
        </w:r>
      </w:ins>
    </w:p>
    <w:p w14:paraId="573C4A46" w14:textId="6409D2C9" w:rsidR="004141FB" w:rsidRPr="001409F7" w:rsidDel="007E2E15" w:rsidRDefault="004141FB">
      <w:pPr>
        <w:ind w:firstLine="0"/>
        <w:rPr>
          <w:del w:id="372" w:author="Maria Fernanda Morales Angulo" w:date="2025-04-15T17:17:00Z" w16du:dateUtc="2025-04-15T22:17:00Z"/>
          <w:lang w:eastAsia="es-CO"/>
        </w:rPr>
        <w:pPrChange w:id="373" w:author="Maria Fernanda Morales Angulo" w:date="2025-04-15T17:17:00Z" w16du:dateUtc="2025-04-15T22:17:00Z">
          <w:pPr>
            <w:ind w:firstLine="0"/>
            <w:jc w:val="center"/>
          </w:pPr>
        </w:pPrChange>
      </w:pPr>
      <w:del w:id="374" w:author="Maria Fernanda Morales Angulo" w:date="2025-04-15T17:17:00Z" w16du:dateUtc="2025-04-15T22:17:00Z">
        <w:r w:rsidRPr="001409F7" w:rsidDel="007E2E15">
          <w:rPr>
            <w:noProof/>
          </w:rPr>
          <w:drawing>
            <wp:inline distT="0" distB="0" distL="0" distR="0" wp14:anchorId="22D62DC8" wp14:editId="792B6CF1">
              <wp:extent cx="3515995" cy="1485900"/>
              <wp:effectExtent l="0" t="0" r="8255" b="0"/>
              <wp:docPr id="10" name="Imagen 10" descr="Nota: tomado de Hugot, 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Nota: tomado de Hugot, 1974."/>
                      <pic:cNvPicPr/>
                    </pic:nvPicPr>
                    <pic:blipFill rotWithShape="1">
                      <a:blip r:embed="rId15"/>
                      <a:srcRect b="13838"/>
                      <a:stretch/>
                    </pic:blipFill>
                    <pic:spPr bwMode="auto">
                      <a:xfrm>
                        <a:off x="0" y="0"/>
                        <a:ext cx="3530522" cy="1492039"/>
                      </a:xfrm>
                      <a:prstGeom prst="rect">
                        <a:avLst/>
                      </a:prstGeom>
                      <a:ln>
                        <a:noFill/>
                      </a:ln>
                      <a:extLst>
                        <a:ext uri="{53640926-AAD7-44D8-BBD7-CCE9431645EC}">
                          <a14:shadowObscured xmlns:a14="http://schemas.microsoft.com/office/drawing/2010/main"/>
                        </a:ext>
                      </a:extLst>
                    </pic:spPr>
                  </pic:pic>
                </a:graphicData>
              </a:graphic>
            </wp:inline>
          </w:drawing>
        </w:r>
      </w:del>
    </w:p>
    <w:p w14:paraId="1717D073" w14:textId="35A7490E" w:rsidR="00B3707B" w:rsidRPr="001409F7" w:rsidDel="005709F4" w:rsidRDefault="00B3707B">
      <w:pPr>
        <w:ind w:firstLine="0"/>
        <w:rPr>
          <w:del w:id="375" w:author="Maria Fernanda Morales Angulo" w:date="2025-04-15T18:40:00Z" w16du:dateUtc="2025-04-15T23:40:00Z"/>
          <w:lang w:eastAsia="es-CO"/>
        </w:rPr>
        <w:pPrChange w:id="376" w:author="Maria Fernanda Morales Angulo" w:date="2025-04-15T17:17:00Z" w16du:dateUtc="2025-04-15T22:17:00Z">
          <w:pPr>
            <w:ind w:firstLine="0"/>
            <w:jc w:val="center"/>
          </w:pPr>
        </w:pPrChange>
      </w:pPr>
      <w:r w:rsidRPr="001409F7">
        <w:rPr>
          <w:lang w:eastAsia="es-CO"/>
        </w:rPr>
        <w:t xml:space="preserve">Nota. Tomado de </w:t>
      </w:r>
      <w:proofErr w:type="spellStart"/>
      <w:r w:rsidRPr="001409F7">
        <w:rPr>
          <w:lang w:eastAsia="es-CO"/>
        </w:rPr>
        <w:t>Hugot</w:t>
      </w:r>
      <w:proofErr w:type="spellEnd"/>
      <w:r w:rsidRPr="001409F7">
        <w:rPr>
          <w:lang w:eastAsia="es-CO"/>
        </w:rPr>
        <w:t xml:space="preserve"> (1974).</w:t>
      </w:r>
    </w:p>
    <w:p w14:paraId="0CA86928" w14:textId="77777777" w:rsidR="006A33A9" w:rsidRDefault="006A33A9">
      <w:pPr>
        <w:ind w:firstLine="0"/>
        <w:rPr>
          <w:b/>
          <w:bCs/>
        </w:rPr>
        <w:pPrChange w:id="377" w:author="Maria Fernanda Morales Angulo" w:date="2025-04-15T18:40:00Z" w16du:dateUtc="2025-04-15T23:40:00Z">
          <w:pPr/>
        </w:pPrChange>
      </w:pPr>
    </w:p>
    <w:p w14:paraId="373A0561" w14:textId="168F25C3" w:rsidR="004141FB" w:rsidRPr="001409F7" w:rsidRDefault="004141FB" w:rsidP="00EB68D0">
      <w:pPr>
        <w:rPr>
          <w:b/>
          <w:bCs/>
        </w:rPr>
      </w:pPr>
      <w:r w:rsidRPr="001409F7">
        <w:rPr>
          <w:b/>
          <w:bCs/>
        </w:rPr>
        <w:t>Reacciones de la combustión</w:t>
      </w:r>
    </w:p>
    <w:p w14:paraId="499075A2" w14:textId="45F9F343" w:rsidR="004141FB" w:rsidRDefault="006A33A9" w:rsidP="004141FB">
      <w:pPr>
        <w:rPr>
          <w:ins w:id="378" w:author="Maria Fernanda Morales Angulo" w:date="2025-04-15T17:45:00Z" w16du:dateUtc="2025-04-15T22:45:00Z"/>
          <w:lang w:eastAsia="es-CO"/>
        </w:rPr>
      </w:pPr>
      <w:r w:rsidRPr="006A33A9">
        <w:rPr>
          <w:lang w:eastAsia="es-CO"/>
        </w:rPr>
        <w:t>Los elementos combustibles del bagazo son el carbono y el hidrógeno; además de estos elementos, también está presente en el carbón una pequeña cantidad de azufre. Cuando estos reaccionan con el oxígeno, producen:</w:t>
      </w:r>
    </w:p>
    <w:p w14:paraId="3AD3BB2D" w14:textId="5F04696B" w:rsidR="005709F4" w:rsidRDefault="00762714" w:rsidP="005D73AC">
      <w:pPr>
        <w:pStyle w:val="Tabla"/>
        <w:ind w:left="1134" w:hanging="1134"/>
        <w:jc w:val="center"/>
        <w:rPr>
          <w:ins w:id="379" w:author="Maria Fernanda Morales Angulo" w:date="2025-04-15T18:56:00Z" w16du:dateUtc="2025-04-15T23:56:00Z"/>
          <w:b/>
          <w:bCs/>
          <w:i/>
          <w:iCs w:val="0"/>
          <w:lang w:eastAsia="es-CO"/>
        </w:rPr>
      </w:pPr>
      <w:ins w:id="380" w:author="Maria Fernanda Morales Angulo" w:date="2025-04-15T17:47:00Z" w16du:dateUtc="2025-04-15T22:47:00Z">
        <w:r w:rsidRPr="00762714">
          <w:rPr>
            <w:b/>
            <w:bCs/>
            <w:i/>
            <w:iCs w:val="0"/>
            <w:lang w:eastAsia="es-CO"/>
            <w:rPrChange w:id="381" w:author="Maria Fernanda Morales Angulo" w:date="2025-04-15T17:47:00Z" w16du:dateUtc="2025-04-15T22:47:00Z">
              <w:rPr>
                <w:lang w:eastAsia="es-CO"/>
              </w:rPr>
            </w:rPrChange>
          </w:rPr>
          <w:t>Reacciones de la combustión</w:t>
        </w:r>
      </w:ins>
      <w:ins w:id="382" w:author="Maria Fernanda Morales Angulo" w:date="2025-04-15T17:48:00Z" w16du:dateUtc="2025-04-15T22:48:00Z">
        <w:r>
          <w:rPr>
            <w:b/>
            <w:bCs/>
            <w:i/>
            <w:iCs w:val="0"/>
            <w:lang w:eastAsia="es-CO"/>
          </w:rPr>
          <w:t xml:space="preserve"> de elementos del b</w:t>
        </w:r>
      </w:ins>
      <w:ins w:id="383" w:author="Maria Fernanda Morales Angulo" w:date="2025-04-15T17:49:00Z" w16du:dateUtc="2025-04-15T22:49:00Z">
        <w:r>
          <w:rPr>
            <w:b/>
            <w:bCs/>
            <w:i/>
            <w:iCs w:val="0"/>
            <w:lang w:eastAsia="es-CO"/>
          </w:rPr>
          <w:t>agazo</w:t>
        </w:r>
      </w:ins>
      <w:ins w:id="384" w:author="Maria Fernanda Morales Angulo" w:date="2025-04-15T18:07:00Z" w16du:dateUtc="2025-04-15T23:07:00Z">
        <w:r w:rsidR="00537C21">
          <w:rPr>
            <w:b/>
            <w:bCs/>
            <w:i/>
            <w:iCs w:val="0"/>
            <w:lang w:eastAsia="es-CO"/>
          </w:rPr>
          <w:t xml:space="preserve"> de caña</w:t>
        </w:r>
      </w:ins>
    </w:p>
    <w:p w14:paraId="213431B7" w14:textId="77777777" w:rsidR="005D73AC" w:rsidRPr="005D73AC" w:rsidRDefault="005D73AC" w:rsidP="005D73AC">
      <w:pPr>
        <w:rPr>
          <w:ins w:id="385" w:author="Maria Fernanda Morales Angulo" w:date="2025-04-15T17:49:00Z" w16du:dateUtc="2025-04-15T22:49:00Z"/>
          <w:lang w:eastAsia="es-CO"/>
        </w:rPr>
      </w:pPr>
    </w:p>
    <w:tbl>
      <w:tblPr>
        <w:tblStyle w:val="SENA"/>
        <w:tblW w:w="6238" w:type="dxa"/>
        <w:jc w:val="center"/>
        <w:tblLayout w:type="fixed"/>
        <w:tblLook w:val="04A0" w:firstRow="1" w:lastRow="0" w:firstColumn="1" w:lastColumn="0" w:noHBand="0" w:noVBand="1"/>
        <w:tblCaption w:val="Reacciones de la combustión de elementos del bagazo de caña"/>
        <w:tblDescription w:val="Se relacionan los elementos combustibles del bagazo de caña, como reaccionan frente al oxígeno y el resultado o producto de dicha combustión."/>
        <w:tblPrChange w:id="386" w:author="Maria Fernanda Morales Angulo" w:date="2025-04-15T18:09:00Z" w16du:dateUtc="2025-04-15T23:09:00Z">
          <w:tblPr>
            <w:tblStyle w:val="SENA"/>
            <w:tblW w:w="8642" w:type="dxa"/>
            <w:tblLayout w:type="fixed"/>
            <w:tblLook w:val="04A0" w:firstRow="1" w:lastRow="0" w:firstColumn="1" w:lastColumn="0" w:noHBand="0" w:noVBand="1"/>
            <w:tblCaption w:val="Reacciones de la combustión de elementos del bagazo de caña"/>
            <w:tblDescription w:val="Se relacionan los elementos combustibles del bagazo de caña, como reaccionan frente al oxígeno y el resultado o producto de dicha combustión."/>
          </w:tblPr>
        </w:tblPrChange>
      </w:tblPr>
      <w:tblGrid>
        <w:gridCol w:w="3119"/>
        <w:gridCol w:w="3119"/>
        <w:tblGridChange w:id="387">
          <w:tblGrid>
            <w:gridCol w:w="2689"/>
            <w:gridCol w:w="283"/>
            <w:gridCol w:w="147"/>
            <w:gridCol w:w="2972"/>
            <w:gridCol w:w="147"/>
          </w:tblGrid>
        </w:tblGridChange>
      </w:tblGrid>
      <w:tr w:rsidR="00762714" w:rsidRPr="00762714" w14:paraId="611DD38D" w14:textId="77777777" w:rsidTr="00790A81">
        <w:trPr>
          <w:cnfStyle w:val="100000000000" w:firstRow="1" w:lastRow="0" w:firstColumn="0" w:lastColumn="0" w:oddVBand="0" w:evenVBand="0" w:oddHBand="0" w:evenHBand="0" w:firstRowFirstColumn="0" w:firstRowLastColumn="0" w:lastRowFirstColumn="0" w:lastRowLastColumn="0"/>
          <w:cantSplit/>
          <w:tblHeader/>
          <w:jc w:val="center"/>
          <w:ins w:id="388" w:author="Maria Fernanda Morales Angulo" w:date="2025-04-15T17:49:00Z"/>
          <w:trPrChange w:id="389" w:author="Maria Fernanda Morales Angulo" w:date="2025-04-15T18:09:00Z" w16du:dateUtc="2025-04-15T23:09:00Z">
            <w:trPr>
              <w:gridAfter w:val="0"/>
              <w:cantSplit/>
              <w:tblHeader/>
            </w:trPr>
          </w:trPrChange>
        </w:trPr>
        <w:tc>
          <w:tcPr>
            <w:tcW w:w="3119" w:type="dxa"/>
            <w:tcPrChange w:id="390" w:author="Maria Fernanda Morales Angulo" w:date="2025-04-15T18:09:00Z" w16du:dateUtc="2025-04-15T23:09:00Z">
              <w:tcPr>
                <w:tcW w:w="2689" w:type="dxa"/>
              </w:tcPr>
            </w:tcPrChange>
          </w:tcPr>
          <w:p w14:paraId="1337226B" w14:textId="30C59AAF" w:rsidR="00762714" w:rsidRPr="00762714" w:rsidRDefault="00762714">
            <w:pPr>
              <w:pStyle w:val="TextoTablas"/>
              <w:jc w:val="center"/>
              <w:cnfStyle w:val="100000000000" w:firstRow="1" w:lastRow="0" w:firstColumn="0" w:lastColumn="0" w:oddVBand="0" w:evenVBand="0" w:oddHBand="0" w:evenHBand="0" w:firstRowFirstColumn="0" w:firstRowLastColumn="0" w:lastRowFirstColumn="0" w:lastRowLastColumn="0"/>
              <w:rPr>
                <w:ins w:id="391" w:author="Maria Fernanda Morales Angulo" w:date="2025-04-15T17:49:00Z" w16du:dateUtc="2025-04-15T22:49:00Z"/>
                <w:rFonts w:ascii="Arial" w:hAnsi="Arial" w:cs="Arial"/>
                <w:rPrChange w:id="392" w:author="Maria Fernanda Morales Angulo" w:date="2025-04-15T17:50:00Z" w16du:dateUtc="2025-04-15T22:50:00Z">
                  <w:rPr>
                    <w:ins w:id="393" w:author="Maria Fernanda Morales Angulo" w:date="2025-04-15T17:49:00Z" w16du:dateUtc="2025-04-15T22:49:00Z"/>
                  </w:rPr>
                </w:rPrChange>
              </w:rPr>
              <w:pPrChange w:id="394" w:author="Maria Fernanda Morales Angulo" w:date="2025-04-15T17:51:00Z" w16du:dateUtc="2025-04-15T22:51:00Z">
                <w:pPr>
                  <w:pStyle w:val="TextoTablas"/>
                  <w:cnfStyle w:val="100000000000" w:firstRow="1" w:lastRow="0" w:firstColumn="0" w:lastColumn="0" w:oddVBand="0" w:evenVBand="0" w:oddHBand="0" w:evenHBand="0" w:firstRowFirstColumn="0" w:firstRowLastColumn="0" w:lastRowFirstColumn="0" w:lastRowLastColumn="0"/>
                </w:pPr>
              </w:pPrChange>
            </w:pPr>
            <w:ins w:id="395" w:author="Maria Fernanda Morales Angulo" w:date="2025-04-15T17:50:00Z" w16du:dateUtc="2025-04-15T22:50:00Z">
              <w:r w:rsidRPr="00762714">
                <w:rPr>
                  <w:rFonts w:ascii="Arial" w:hAnsi="Arial" w:cs="Arial"/>
                  <w:rPrChange w:id="396" w:author="Maria Fernanda Morales Angulo" w:date="2025-04-15T17:50:00Z" w16du:dateUtc="2025-04-15T22:50:00Z">
                    <w:rPr/>
                  </w:rPrChange>
                </w:rPr>
                <w:t>Elementos combustibles</w:t>
              </w:r>
            </w:ins>
          </w:p>
        </w:tc>
        <w:tc>
          <w:tcPr>
            <w:tcW w:w="3119" w:type="dxa"/>
            <w:tcPrChange w:id="397" w:author="Maria Fernanda Morales Angulo" w:date="2025-04-15T18:09:00Z" w16du:dateUtc="2025-04-15T23:09:00Z">
              <w:tcPr>
                <w:tcW w:w="3402" w:type="dxa"/>
                <w:gridSpan w:val="3"/>
              </w:tcPr>
            </w:tcPrChange>
          </w:tcPr>
          <w:p w14:paraId="45301BF7" w14:textId="66A3A044" w:rsidR="00762714" w:rsidRPr="00762714" w:rsidRDefault="00762714">
            <w:pPr>
              <w:pStyle w:val="TextoTablas"/>
              <w:jc w:val="center"/>
              <w:cnfStyle w:val="100000000000" w:firstRow="1" w:lastRow="0" w:firstColumn="0" w:lastColumn="0" w:oddVBand="0" w:evenVBand="0" w:oddHBand="0" w:evenHBand="0" w:firstRowFirstColumn="0" w:firstRowLastColumn="0" w:lastRowFirstColumn="0" w:lastRowLastColumn="0"/>
              <w:rPr>
                <w:ins w:id="398" w:author="Maria Fernanda Morales Angulo" w:date="2025-04-15T17:49:00Z" w16du:dateUtc="2025-04-15T22:49:00Z"/>
                <w:rFonts w:ascii="Arial" w:hAnsi="Arial" w:cs="Arial"/>
                <w:rPrChange w:id="399" w:author="Maria Fernanda Morales Angulo" w:date="2025-04-15T17:50:00Z" w16du:dateUtc="2025-04-15T22:50:00Z">
                  <w:rPr>
                    <w:ins w:id="400" w:author="Maria Fernanda Morales Angulo" w:date="2025-04-15T17:49:00Z" w16du:dateUtc="2025-04-15T22:49:00Z"/>
                  </w:rPr>
                </w:rPrChange>
              </w:rPr>
              <w:pPrChange w:id="401" w:author="Maria Fernanda Morales Angulo" w:date="2025-04-15T17:51:00Z" w16du:dateUtc="2025-04-15T22:51:00Z">
                <w:pPr>
                  <w:pStyle w:val="TextoTablas"/>
                  <w:cnfStyle w:val="100000000000" w:firstRow="1" w:lastRow="0" w:firstColumn="0" w:lastColumn="0" w:oddVBand="0" w:evenVBand="0" w:oddHBand="0" w:evenHBand="0" w:firstRowFirstColumn="0" w:firstRowLastColumn="0" w:lastRowFirstColumn="0" w:lastRowLastColumn="0"/>
                </w:pPr>
              </w:pPrChange>
            </w:pPr>
            <w:ins w:id="402" w:author="Maria Fernanda Morales Angulo" w:date="2025-04-15T17:50:00Z" w16du:dateUtc="2025-04-15T22:50:00Z">
              <w:r w:rsidRPr="00762714">
                <w:rPr>
                  <w:rFonts w:ascii="Arial" w:hAnsi="Arial" w:cs="Arial"/>
                  <w:rPrChange w:id="403" w:author="Maria Fernanda Morales Angulo" w:date="2025-04-15T17:50:00Z" w16du:dateUtc="2025-04-15T22:50:00Z">
                    <w:rPr/>
                  </w:rPrChange>
                </w:rPr>
                <w:t>Resultado de la combustión</w:t>
              </w:r>
            </w:ins>
          </w:p>
        </w:tc>
      </w:tr>
      <w:tr w:rsidR="00762714" w:rsidRPr="00762714" w14:paraId="16FED286" w14:textId="77777777" w:rsidTr="00790A81">
        <w:trPr>
          <w:cnfStyle w:val="000000100000" w:firstRow="0" w:lastRow="0" w:firstColumn="0" w:lastColumn="0" w:oddVBand="0" w:evenVBand="0" w:oddHBand="1" w:evenHBand="0" w:firstRowFirstColumn="0" w:firstRowLastColumn="0" w:lastRowFirstColumn="0" w:lastRowLastColumn="0"/>
          <w:jc w:val="center"/>
          <w:ins w:id="404" w:author="Maria Fernanda Morales Angulo" w:date="2025-04-15T17:49:00Z"/>
          <w:trPrChange w:id="405" w:author="Maria Fernanda Morales Angulo" w:date="2025-04-15T18:09:00Z" w16du:dateUtc="2025-04-15T23:09:00Z">
            <w:trPr>
              <w:gridAfter w:val="0"/>
            </w:trPr>
          </w:trPrChange>
        </w:trPr>
        <w:tc>
          <w:tcPr>
            <w:tcW w:w="3119" w:type="dxa"/>
            <w:tcPrChange w:id="406" w:author="Maria Fernanda Morales Angulo" w:date="2025-04-15T18:09:00Z" w16du:dateUtc="2025-04-15T23:09:00Z">
              <w:tcPr>
                <w:tcW w:w="2689" w:type="dxa"/>
              </w:tcPr>
            </w:tcPrChange>
          </w:tcPr>
          <w:p w14:paraId="5049B28C" w14:textId="322AD71A" w:rsidR="00762714" w:rsidRPr="00762714" w:rsidRDefault="00762714">
            <w:pPr>
              <w:pStyle w:val="TextoTablas"/>
              <w:jc w:val="center"/>
              <w:cnfStyle w:val="000000100000" w:firstRow="0" w:lastRow="0" w:firstColumn="0" w:lastColumn="0" w:oddVBand="0" w:evenVBand="0" w:oddHBand="1" w:evenHBand="0" w:firstRowFirstColumn="0" w:firstRowLastColumn="0" w:lastRowFirstColumn="0" w:lastRowLastColumn="0"/>
              <w:rPr>
                <w:ins w:id="407" w:author="Maria Fernanda Morales Angulo" w:date="2025-04-15T17:49:00Z" w16du:dateUtc="2025-04-15T22:49:00Z"/>
                <w:rFonts w:ascii="Arial" w:hAnsi="Arial" w:cs="Arial"/>
                <w:rPrChange w:id="408" w:author="Maria Fernanda Morales Angulo" w:date="2025-04-15T17:50:00Z" w16du:dateUtc="2025-04-15T22:50:00Z">
                  <w:rPr>
                    <w:ins w:id="409" w:author="Maria Fernanda Morales Angulo" w:date="2025-04-15T17:49:00Z" w16du:dateUtc="2025-04-15T22:49:00Z"/>
                  </w:rPr>
                </w:rPrChange>
              </w:rPr>
              <w:pPrChange w:id="410" w:author="Maria Fernanda Morales Angulo" w:date="2025-04-15T17:52:00Z" w16du:dateUtc="2025-04-15T22:52:00Z">
                <w:pPr>
                  <w:pStyle w:val="TextoTablas"/>
                  <w:cnfStyle w:val="000000100000" w:firstRow="0" w:lastRow="0" w:firstColumn="0" w:lastColumn="0" w:oddVBand="0" w:evenVBand="0" w:oddHBand="1" w:evenHBand="0" w:firstRowFirstColumn="0" w:firstRowLastColumn="0" w:lastRowFirstColumn="0" w:lastRowLastColumn="0"/>
                </w:pPr>
              </w:pPrChange>
            </w:pPr>
            <w:ins w:id="411" w:author="Maria Fernanda Morales Angulo" w:date="2025-04-15T17:52:00Z" w16du:dateUtc="2025-04-15T22:52:00Z">
              <w:r>
                <w:rPr>
                  <w:rFonts w:ascii="Arial" w:hAnsi="Arial" w:cs="Arial"/>
                </w:rPr>
                <w:t>C + O</w:t>
              </w:r>
            </w:ins>
            <w:ins w:id="412" w:author="Maria Fernanda Morales Angulo" w:date="2025-04-15T17:54:00Z" w16du:dateUtc="2025-04-15T22:54:00Z">
              <w:r w:rsidRPr="00762714">
                <w:rPr>
                  <w:rFonts w:ascii="Arial" w:hAnsi="Arial" w:cs="Arial"/>
                  <w:vertAlign w:val="subscript"/>
                  <w:rPrChange w:id="413" w:author="Maria Fernanda Morales Angulo" w:date="2025-04-15T17:54:00Z" w16du:dateUtc="2025-04-15T22:54:00Z">
                    <w:rPr>
                      <w:rFonts w:ascii="Arial" w:hAnsi="Arial" w:cs="Arial"/>
                    </w:rPr>
                  </w:rPrChange>
                </w:rPr>
                <w:t>2</w:t>
              </w:r>
            </w:ins>
          </w:p>
        </w:tc>
        <w:tc>
          <w:tcPr>
            <w:tcW w:w="3119" w:type="dxa"/>
            <w:tcPrChange w:id="414" w:author="Maria Fernanda Morales Angulo" w:date="2025-04-15T18:09:00Z" w16du:dateUtc="2025-04-15T23:09:00Z">
              <w:tcPr>
                <w:tcW w:w="3402" w:type="dxa"/>
                <w:gridSpan w:val="3"/>
              </w:tcPr>
            </w:tcPrChange>
          </w:tcPr>
          <w:p w14:paraId="36537509" w14:textId="6E2B7E54" w:rsidR="00762714" w:rsidRPr="00762714" w:rsidRDefault="00762714">
            <w:pPr>
              <w:pStyle w:val="TextoTablas"/>
              <w:jc w:val="center"/>
              <w:cnfStyle w:val="000000100000" w:firstRow="0" w:lastRow="0" w:firstColumn="0" w:lastColumn="0" w:oddVBand="0" w:evenVBand="0" w:oddHBand="1" w:evenHBand="0" w:firstRowFirstColumn="0" w:firstRowLastColumn="0" w:lastRowFirstColumn="0" w:lastRowLastColumn="0"/>
              <w:rPr>
                <w:ins w:id="415" w:author="Maria Fernanda Morales Angulo" w:date="2025-04-15T17:49:00Z" w16du:dateUtc="2025-04-15T22:49:00Z"/>
                <w:rFonts w:ascii="Arial" w:hAnsi="Arial" w:cs="Arial"/>
                <w:rPrChange w:id="416" w:author="Maria Fernanda Morales Angulo" w:date="2025-04-15T17:50:00Z" w16du:dateUtc="2025-04-15T22:50:00Z">
                  <w:rPr>
                    <w:ins w:id="417" w:author="Maria Fernanda Morales Angulo" w:date="2025-04-15T17:49:00Z" w16du:dateUtc="2025-04-15T22:49:00Z"/>
                  </w:rPr>
                </w:rPrChange>
              </w:rPr>
              <w:pPrChange w:id="418" w:author="Maria Fernanda Morales Angulo" w:date="2025-04-15T17:52:00Z" w16du:dateUtc="2025-04-15T22:52:00Z">
                <w:pPr>
                  <w:pStyle w:val="TextoTablas"/>
                  <w:cnfStyle w:val="000000100000" w:firstRow="0" w:lastRow="0" w:firstColumn="0" w:lastColumn="0" w:oddVBand="0" w:evenVBand="0" w:oddHBand="1" w:evenHBand="0" w:firstRowFirstColumn="0" w:firstRowLastColumn="0" w:lastRowFirstColumn="0" w:lastRowLastColumn="0"/>
                </w:pPr>
              </w:pPrChange>
            </w:pPr>
            <w:ins w:id="419" w:author="Maria Fernanda Morales Angulo" w:date="2025-04-15T17:52:00Z" w16du:dateUtc="2025-04-15T22:52:00Z">
              <w:r>
                <w:rPr>
                  <w:rFonts w:ascii="Arial" w:hAnsi="Arial" w:cs="Arial"/>
                </w:rPr>
                <w:t>CO</w:t>
              </w:r>
              <w:r w:rsidRPr="00762714">
                <w:rPr>
                  <w:rFonts w:ascii="Arial" w:hAnsi="Arial" w:cs="Arial"/>
                  <w:vertAlign w:val="subscript"/>
                  <w:rPrChange w:id="420" w:author="Maria Fernanda Morales Angulo" w:date="2025-04-15T17:54:00Z" w16du:dateUtc="2025-04-15T22:54:00Z">
                    <w:rPr>
                      <w:rFonts w:ascii="Arial" w:hAnsi="Arial" w:cs="Arial"/>
                    </w:rPr>
                  </w:rPrChange>
                </w:rPr>
                <w:t>2</w:t>
              </w:r>
            </w:ins>
          </w:p>
        </w:tc>
      </w:tr>
      <w:tr w:rsidR="00762714" w:rsidRPr="00762714" w14:paraId="427603CD" w14:textId="77777777" w:rsidTr="00790A81">
        <w:trPr>
          <w:jc w:val="center"/>
          <w:ins w:id="421" w:author="Maria Fernanda Morales Angulo" w:date="2025-04-15T17:49:00Z"/>
          <w:trPrChange w:id="422" w:author="Maria Fernanda Morales Angulo" w:date="2025-04-15T18:09:00Z" w16du:dateUtc="2025-04-15T23:09:00Z">
            <w:trPr>
              <w:gridAfter w:val="0"/>
            </w:trPr>
          </w:trPrChange>
        </w:trPr>
        <w:tc>
          <w:tcPr>
            <w:tcW w:w="3119" w:type="dxa"/>
            <w:tcPrChange w:id="423" w:author="Maria Fernanda Morales Angulo" w:date="2025-04-15T18:09:00Z" w16du:dateUtc="2025-04-15T23:09:00Z">
              <w:tcPr>
                <w:tcW w:w="2689" w:type="dxa"/>
              </w:tcPr>
            </w:tcPrChange>
          </w:tcPr>
          <w:p w14:paraId="48DF22F0" w14:textId="5ABE9521" w:rsidR="00762714" w:rsidRPr="00762714" w:rsidRDefault="00762714">
            <w:pPr>
              <w:pStyle w:val="TextoTablas"/>
              <w:jc w:val="center"/>
              <w:rPr>
                <w:ins w:id="424" w:author="Maria Fernanda Morales Angulo" w:date="2025-04-15T17:49:00Z" w16du:dateUtc="2025-04-15T22:49:00Z"/>
                <w:rFonts w:ascii="Arial" w:hAnsi="Arial" w:cs="Arial"/>
                <w:rPrChange w:id="425" w:author="Maria Fernanda Morales Angulo" w:date="2025-04-15T17:50:00Z" w16du:dateUtc="2025-04-15T22:50:00Z">
                  <w:rPr>
                    <w:ins w:id="426" w:author="Maria Fernanda Morales Angulo" w:date="2025-04-15T17:49:00Z" w16du:dateUtc="2025-04-15T22:49:00Z"/>
                  </w:rPr>
                </w:rPrChange>
              </w:rPr>
              <w:pPrChange w:id="427" w:author="Maria Fernanda Morales Angulo" w:date="2025-04-15T17:52:00Z" w16du:dateUtc="2025-04-15T22:52:00Z">
                <w:pPr>
                  <w:pStyle w:val="TextoTablas"/>
                </w:pPr>
              </w:pPrChange>
            </w:pPr>
            <w:ins w:id="428" w:author="Maria Fernanda Morales Angulo" w:date="2025-04-15T17:54:00Z" w16du:dateUtc="2025-04-15T22:54:00Z">
              <w:r>
                <w:rPr>
                  <w:rFonts w:ascii="Arial" w:hAnsi="Arial" w:cs="Arial"/>
                </w:rPr>
                <w:t>12</w:t>
              </w:r>
            </w:ins>
            <w:ins w:id="429" w:author="Maria Fernanda Morales Angulo" w:date="2025-04-15T17:55:00Z" w16du:dateUtc="2025-04-15T22:55:00Z">
              <w:r w:rsidR="00E5195E">
                <w:rPr>
                  <w:rFonts w:ascii="Arial" w:hAnsi="Arial" w:cs="Arial"/>
                </w:rPr>
                <w:t xml:space="preserve"> </w:t>
              </w:r>
            </w:ins>
            <w:ins w:id="430" w:author="Maria Fernanda Morales Angulo" w:date="2025-04-15T17:54:00Z" w16du:dateUtc="2025-04-15T22:54:00Z">
              <w:r w:rsidR="00E5195E">
                <w:rPr>
                  <w:rFonts w:ascii="Arial" w:hAnsi="Arial" w:cs="Arial"/>
                </w:rPr>
                <w:t>g +</w:t>
              </w:r>
            </w:ins>
            <w:ins w:id="431" w:author="Maria Fernanda Morales Angulo" w:date="2025-04-15T17:55:00Z" w16du:dateUtc="2025-04-15T22:55:00Z">
              <w:r w:rsidR="00E5195E">
                <w:rPr>
                  <w:rFonts w:ascii="Arial" w:hAnsi="Arial" w:cs="Arial"/>
                </w:rPr>
                <w:t xml:space="preserve"> 32 g</w:t>
              </w:r>
            </w:ins>
          </w:p>
        </w:tc>
        <w:tc>
          <w:tcPr>
            <w:tcW w:w="3119" w:type="dxa"/>
            <w:tcPrChange w:id="432" w:author="Maria Fernanda Morales Angulo" w:date="2025-04-15T18:09:00Z" w16du:dateUtc="2025-04-15T23:09:00Z">
              <w:tcPr>
                <w:tcW w:w="3402" w:type="dxa"/>
                <w:gridSpan w:val="3"/>
              </w:tcPr>
            </w:tcPrChange>
          </w:tcPr>
          <w:p w14:paraId="334C3D3C" w14:textId="30130D82" w:rsidR="00E5195E" w:rsidRPr="00762714" w:rsidRDefault="00E5195E">
            <w:pPr>
              <w:pStyle w:val="TextoTablas"/>
              <w:jc w:val="center"/>
              <w:rPr>
                <w:ins w:id="433" w:author="Maria Fernanda Morales Angulo" w:date="2025-04-15T17:49:00Z" w16du:dateUtc="2025-04-15T22:49:00Z"/>
                <w:rFonts w:ascii="Arial" w:hAnsi="Arial" w:cs="Arial"/>
                <w:rPrChange w:id="434" w:author="Maria Fernanda Morales Angulo" w:date="2025-04-15T17:50:00Z" w16du:dateUtc="2025-04-15T22:50:00Z">
                  <w:rPr>
                    <w:ins w:id="435" w:author="Maria Fernanda Morales Angulo" w:date="2025-04-15T17:49:00Z" w16du:dateUtc="2025-04-15T22:49:00Z"/>
                  </w:rPr>
                </w:rPrChange>
              </w:rPr>
              <w:pPrChange w:id="436" w:author="Maria Fernanda Morales Angulo" w:date="2025-04-15T17:55:00Z" w16du:dateUtc="2025-04-15T22:55:00Z">
                <w:pPr>
                  <w:pStyle w:val="TextoTablas"/>
                </w:pPr>
              </w:pPrChange>
            </w:pPr>
            <w:ins w:id="437" w:author="Maria Fernanda Morales Angulo" w:date="2025-04-15T17:55:00Z" w16du:dateUtc="2025-04-15T22:55:00Z">
              <w:r>
                <w:rPr>
                  <w:rFonts w:ascii="Arial" w:hAnsi="Arial" w:cs="Arial"/>
                </w:rPr>
                <w:t>44 g</w:t>
              </w:r>
            </w:ins>
          </w:p>
        </w:tc>
      </w:tr>
      <w:tr w:rsidR="00762714" w:rsidRPr="00762714" w14:paraId="548E5189" w14:textId="77777777" w:rsidTr="00790A81">
        <w:trPr>
          <w:cnfStyle w:val="000000100000" w:firstRow="0" w:lastRow="0" w:firstColumn="0" w:lastColumn="0" w:oddVBand="0" w:evenVBand="0" w:oddHBand="1" w:evenHBand="0" w:firstRowFirstColumn="0" w:firstRowLastColumn="0" w:lastRowFirstColumn="0" w:lastRowLastColumn="0"/>
          <w:jc w:val="center"/>
          <w:ins w:id="438" w:author="Maria Fernanda Morales Angulo" w:date="2025-04-15T17:49:00Z"/>
          <w:trPrChange w:id="439" w:author="Maria Fernanda Morales Angulo" w:date="2025-04-15T18:09:00Z" w16du:dateUtc="2025-04-15T23:09:00Z">
            <w:trPr>
              <w:gridAfter w:val="0"/>
            </w:trPr>
          </w:trPrChange>
        </w:trPr>
        <w:tc>
          <w:tcPr>
            <w:tcW w:w="3119" w:type="dxa"/>
            <w:tcPrChange w:id="440" w:author="Maria Fernanda Morales Angulo" w:date="2025-04-15T18:09:00Z" w16du:dateUtc="2025-04-15T23:09:00Z">
              <w:tcPr>
                <w:tcW w:w="2689" w:type="dxa"/>
              </w:tcPr>
            </w:tcPrChange>
          </w:tcPr>
          <w:p w14:paraId="447CAC02" w14:textId="4C992753" w:rsidR="00762714" w:rsidRPr="00762714" w:rsidRDefault="00E5195E">
            <w:pPr>
              <w:pStyle w:val="TextoTablas"/>
              <w:jc w:val="center"/>
              <w:cnfStyle w:val="000000100000" w:firstRow="0" w:lastRow="0" w:firstColumn="0" w:lastColumn="0" w:oddVBand="0" w:evenVBand="0" w:oddHBand="1" w:evenHBand="0" w:firstRowFirstColumn="0" w:firstRowLastColumn="0" w:lastRowFirstColumn="0" w:lastRowLastColumn="0"/>
              <w:rPr>
                <w:ins w:id="441" w:author="Maria Fernanda Morales Angulo" w:date="2025-04-15T17:49:00Z" w16du:dateUtc="2025-04-15T22:49:00Z"/>
                <w:rFonts w:ascii="Arial" w:hAnsi="Arial" w:cs="Arial"/>
                <w:rPrChange w:id="442" w:author="Maria Fernanda Morales Angulo" w:date="2025-04-15T17:50:00Z" w16du:dateUtc="2025-04-15T22:50:00Z">
                  <w:rPr>
                    <w:ins w:id="443" w:author="Maria Fernanda Morales Angulo" w:date="2025-04-15T17:49:00Z" w16du:dateUtc="2025-04-15T22:49:00Z"/>
                  </w:rPr>
                </w:rPrChange>
              </w:rPr>
              <w:pPrChange w:id="444" w:author="Maria Fernanda Morales Angulo" w:date="2025-04-15T17:52:00Z" w16du:dateUtc="2025-04-15T22:52:00Z">
                <w:pPr>
                  <w:pStyle w:val="TextoTablas"/>
                  <w:cnfStyle w:val="000000100000" w:firstRow="0" w:lastRow="0" w:firstColumn="0" w:lastColumn="0" w:oddVBand="0" w:evenVBand="0" w:oddHBand="1" w:evenHBand="0" w:firstRowFirstColumn="0" w:firstRowLastColumn="0" w:lastRowFirstColumn="0" w:lastRowLastColumn="0"/>
                </w:pPr>
              </w:pPrChange>
            </w:pPr>
            <w:ins w:id="445" w:author="Maria Fernanda Morales Angulo" w:date="2025-04-15T17:56:00Z" w16du:dateUtc="2025-04-15T22:56:00Z">
              <w:r>
                <w:rPr>
                  <w:rFonts w:ascii="Arial" w:hAnsi="Arial" w:cs="Arial"/>
                </w:rPr>
                <w:t>1</w:t>
              </w:r>
            </w:ins>
            <w:ins w:id="446" w:author="Maria Fernanda Morales Angulo" w:date="2025-04-15T17:55:00Z" w16du:dateUtc="2025-04-15T22:55:00Z">
              <w:r>
                <w:rPr>
                  <w:rFonts w:ascii="Arial" w:hAnsi="Arial" w:cs="Arial"/>
                </w:rPr>
                <w:t xml:space="preserve"> </w:t>
              </w:r>
            </w:ins>
            <w:ins w:id="447" w:author="Maria Fernanda Morales Angulo" w:date="2025-04-15T17:56:00Z" w16du:dateUtc="2025-04-15T22:56:00Z">
              <w:r>
                <w:rPr>
                  <w:rFonts w:ascii="Arial" w:hAnsi="Arial" w:cs="Arial"/>
                </w:rPr>
                <w:t>+ 2,67</w:t>
              </w:r>
            </w:ins>
          </w:p>
        </w:tc>
        <w:tc>
          <w:tcPr>
            <w:tcW w:w="3119" w:type="dxa"/>
            <w:tcPrChange w:id="448" w:author="Maria Fernanda Morales Angulo" w:date="2025-04-15T18:09:00Z" w16du:dateUtc="2025-04-15T23:09:00Z">
              <w:tcPr>
                <w:tcW w:w="3402" w:type="dxa"/>
                <w:gridSpan w:val="3"/>
              </w:tcPr>
            </w:tcPrChange>
          </w:tcPr>
          <w:p w14:paraId="7DDFAF13" w14:textId="50769FF1" w:rsidR="00762714" w:rsidRPr="00762714" w:rsidRDefault="00E5195E">
            <w:pPr>
              <w:pStyle w:val="TextoTablas"/>
              <w:jc w:val="center"/>
              <w:cnfStyle w:val="000000100000" w:firstRow="0" w:lastRow="0" w:firstColumn="0" w:lastColumn="0" w:oddVBand="0" w:evenVBand="0" w:oddHBand="1" w:evenHBand="0" w:firstRowFirstColumn="0" w:firstRowLastColumn="0" w:lastRowFirstColumn="0" w:lastRowLastColumn="0"/>
              <w:rPr>
                <w:ins w:id="449" w:author="Maria Fernanda Morales Angulo" w:date="2025-04-15T17:49:00Z" w16du:dateUtc="2025-04-15T22:49:00Z"/>
                <w:rFonts w:ascii="Arial" w:hAnsi="Arial" w:cs="Arial"/>
                <w:rPrChange w:id="450" w:author="Maria Fernanda Morales Angulo" w:date="2025-04-15T17:50:00Z" w16du:dateUtc="2025-04-15T22:50:00Z">
                  <w:rPr>
                    <w:ins w:id="451" w:author="Maria Fernanda Morales Angulo" w:date="2025-04-15T17:49:00Z" w16du:dateUtc="2025-04-15T22:49:00Z"/>
                  </w:rPr>
                </w:rPrChange>
              </w:rPr>
              <w:pPrChange w:id="452" w:author="Maria Fernanda Morales Angulo" w:date="2025-04-15T17:52:00Z" w16du:dateUtc="2025-04-15T22:52:00Z">
                <w:pPr>
                  <w:pStyle w:val="TextoTablas"/>
                  <w:cnfStyle w:val="000000100000" w:firstRow="0" w:lastRow="0" w:firstColumn="0" w:lastColumn="0" w:oddVBand="0" w:evenVBand="0" w:oddHBand="1" w:evenHBand="0" w:firstRowFirstColumn="0" w:firstRowLastColumn="0" w:lastRowFirstColumn="0" w:lastRowLastColumn="0"/>
                </w:pPr>
              </w:pPrChange>
            </w:pPr>
            <w:ins w:id="453" w:author="Maria Fernanda Morales Angulo" w:date="2025-04-15T17:56:00Z" w16du:dateUtc="2025-04-15T22:56:00Z">
              <w:r>
                <w:rPr>
                  <w:rFonts w:ascii="Arial" w:hAnsi="Arial" w:cs="Arial"/>
                </w:rPr>
                <w:t>3,67</w:t>
              </w:r>
            </w:ins>
          </w:p>
        </w:tc>
      </w:tr>
      <w:tr w:rsidR="00E5195E" w:rsidRPr="00762714" w14:paraId="0B584CEC" w14:textId="77777777" w:rsidTr="00790A81">
        <w:tblPrEx>
          <w:tblPrExChange w:id="454" w:author="Maria Fernanda Morales Angulo" w:date="2025-04-15T18:09:00Z" w16du:dateUtc="2025-04-15T23:09:00Z">
            <w:tblPrEx>
              <w:tblW w:w="6091" w:type="dxa"/>
              <w:jc w:val="center"/>
            </w:tblPrEx>
          </w:tblPrExChange>
        </w:tblPrEx>
        <w:trPr>
          <w:jc w:val="center"/>
          <w:ins w:id="455" w:author="Maria Fernanda Morales Angulo" w:date="2025-04-15T17:56:00Z"/>
          <w:trPrChange w:id="456" w:author="Maria Fernanda Morales Angulo" w:date="2025-04-15T18:09:00Z" w16du:dateUtc="2025-04-15T23:09:00Z">
            <w:trPr>
              <w:gridAfter w:val="0"/>
              <w:jc w:val="center"/>
            </w:trPr>
          </w:trPrChange>
        </w:trPr>
        <w:tc>
          <w:tcPr>
            <w:tcW w:w="3119" w:type="dxa"/>
            <w:tcPrChange w:id="457" w:author="Maria Fernanda Morales Angulo" w:date="2025-04-15T18:09:00Z" w16du:dateUtc="2025-04-15T23:09:00Z">
              <w:tcPr>
                <w:tcW w:w="2972" w:type="dxa"/>
                <w:gridSpan w:val="2"/>
              </w:tcPr>
            </w:tcPrChange>
          </w:tcPr>
          <w:p w14:paraId="373496A2" w14:textId="77777777" w:rsidR="00E5195E" w:rsidRDefault="00E5195E" w:rsidP="00762714">
            <w:pPr>
              <w:pStyle w:val="TextoTablas"/>
              <w:jc w:val="center"/>
              <w:rPr>
                <w:ins w:id="458" w:author="Maria Fernanda Morales Angulo" w:date="2025-04-15T17:56:00Z" w16du:dateUtc="2025-04-15T22:56:00Z"/>
                <w:rFonts w:ascii="Arial" w:hAnsi="Arial" w:cs="Arial"/>
              </w:rPr>
            </w:pPr>
          </w:p>
        </w:tc>
        <w:tc>
          <w:tcPr>
            <w:tcW w:w="0" w:type="dxa"/>
            <w:tcPrChange w:id="459" w:author="Maria Fernanda Morales Angulo" w:date="2025-04-15T18:09:00Z" w16du:dateUtc="2025-04-15T23:09:00Z">
              <w:tcPr>
                <w:tcW w:w="3119" w:type="dxa"/>
                <w:gridSpan w:val="2"/>
              </w:tcPr>
            </w:tcPrChange>
          </w:tcPr>
          <w:p w14:paraId="7783837D" w14:textId="77777777" w:rsidR="00E5195E" w:rsidRDefault="00E5195E" w:rsidP="00762714">
            <w:pPr>
              <w:pStyle w:val="TextoTablas"/>
              <w:jc w:val="center"/>
              <w:rPr>
                <w:ins w:id="460" w:author="Maria Fernanda Morales Angulo" w:date="2025-04-15T17:56:00Z" w16du:dateUtc="2025-04-15T22:56:00Z"/>
                <w:rFonts w:ascii="Arial" w:hAnsi="Arial" w:cs="Arial"/>
              </w:rPr>
            </w:pPr>
          </w:p>
        </w:tc>
      </w:tr>
      <w:tr w:rsidR="00E5195E" w:rsidRPr="00762714" w14:paraId="38F901CC" w14:textId="77777777" w:rsidTr="00790A81">
        <w:tblPrEx>
          <w:tblPrExChange w:id="461" w:author="Maria Fernanda Morales Angulo" w:date="2025-04-15T18:09:00Z" w16du:dateUtc="2025-04-15T23:09:00Z">
            <w:tblPrEx>
              <w:tblW w:w="6091" w:type="dxa"/>
              <w:jc w:val="center"/>
            </w:tblPrEx>
          </w:tblPrExChange>
        </w:tblPrEx>
        <w:trPr>
          <w:cnfStyle w:val="000000100000" w:firstRow="0" w:lastRow="0" w:firstColumn="0" w:lastColumn="0" w:oddVBand="0" w:evenVBand="0" w:oddHBand="1" w:evenHBand="0" w:firstRowFirstColumn="0" w:firstRowLastColumn="0" w:lastRowFirstColumn="0" w:lastRowLastColumn="0"/>
          <w:jc w:val="center"/>
          <w:ins w:id="462" w:author="Maria Fernanda Morales Angulo" w:date="2025-04-15T17:56:00Z"/>
          <w:trPrChange w:id="463" w:author="Maria Fernanda Morales Angulo" w:date="2025-04-15T18:09:00Z" w16du:dateUtc="2025-04-15T23:09:00Z">
            <w:trPr>
              <w:gridAfter w:val="0"/>
              <w:jc w:val="center"/>
            </w:trPr>
          </w:trPrChange>
        </w:trPr>
        <w:tc>
          <w:tcPr>
            <w:tcW w:w="3119" w:type="dxa"/>
            <w:tcPrChange w:id="464" w:author="Maria Fernanda Morales Angulo" w:date="2025-04-15T18:09:00Z" w16du:dateUtc="2025-04-15T23:09:00Z">
              <w:tcPr>
                <w:tcW w:w="2972" w:type="dxa"/>
                <w:gridSpan w:val="2"/>
              </w:tcPr>
            </w:tcPrChange>
          </w:tcPr>
          <w:p w14:paraId="650ACBCD" w14:textId="2AA890AC" w:rsidR="00E5195E" w:rsidRDefault="00E5195E" w:rsidP="00762714">
            <w:pPr>
              <w:pStyle w:val="TextoTablas"/>
              <w:jc w:val="center"/>
              <w:cnfStyle w:val="000000100000" w:firstRow="0" w:lastRow="0" w:firstColumn="0" w:lastColumn="0" w:oddVBand="0" w:evenVBand="0" w:oddHBand="1" w:evenHBand="0" w:firstRowFirstColumn="0" w:firstRowLastColumn="0" w:lastRowFirstColumn="0" w:lastRowLastColumn="0"/>
              <w:rPr>
                <w:ins w:id="465" w:author="Maria Fernanda Morales Angulo" w:date="2025-04-15T17:56:00Z" w16du:dateUtc="2025-04-15T22:56:00Z"/>
                <w:rFonts w:ascii="Arial" w:hAnsi="Arial" w:cs="Arial"/>
              </w:rPr>
            </w:pPr>
            <w:ins w:id="466" w:author="Maria Fernanda Morales Angulo" w:date="2025-04-15T17:57:00Z" w16du:dateUtc="2025-04-15T22:57:00Z">
              <w:r>
                <w:rPr>
                  <w:rFonts w:ascii="Arial" w:hAnsi="Arial" w:cs="Arial"/>
                </w:rPr>
                <w:t>H</w:t>
              </w:r>
              <w:r w:rsidRPr="00E5195E">
                <w:rPr>
                  <w:rFonts w:ascii="Arial" w:hAnsi="Arial" w:cs="Arial"/>
                  <w:vertAlign w:val="subscript"/>
                  <w:rPrChange w:id="467" w:author="Maria Fernanda Morales Angulo" w:date="2025-04-15T17:57:00Z" w16du:dateUtc="2025-04-15T22:57:00Z">
                    <w:rPr>
                      <w:rFonts w:ascii="Arial" w:hAnsi="Arial" w:cs="Arial"/>
                    </w:rPr>
                  </w:rPrChange>
                </w:rPr>
                <w:t>2</w:t>
              </w:r>
              <w:r>
                <w:rPr>
                  <w:rFonts w:ascii="Arial" w:hAnsi="Arial" w:cs="Arial"/>
                </w:rPr>
                <w:t xml:space="preserve"> + O</w:t>
              </w:r>
            </w:ins>
          </w:p>
        </w:tc>
        <w:tc>
          <w:tcPr>
            <w:tcW w:w="0" w:type="dxa"/>
            <w:tcPrChange w:id="468" w:author="Maria Fernanda Morales Angulo" w:date="2025-04-15T18:09:00Z" w16du:dateUtc="2025-04-15T23:09:00Z">
              <w:tcPr>
                <w:tcW w:w="3119" w:type="dxa"/>
                <w:gridSpan w:val="2"/>
              </w:tcPr>
            </w:tcPrChange>
          </w:tcPr>
          <w:p w14:paraId="6A3972E1" w14:textId="50DFFFB5" w:rsidR="00E5195E" w:rsidRDefault="00E5195E" w:rsidP="00762714">
            <w:pPr>
              <w:pStyle w:val="TextoTablas"/>
              <w:jc w:val="center"/>
              <w:cnfStyle w:val="000000100000" w:firstRow="0" w:lastRow="0" w:firstColumn="0" w:lastColumn="0" w:oddVBand="0" w:evenVBand="0" w:oddHBand="1" w:evenHBand="0" w:firstRowFirstColumn="0" w:firstRowLastColumn="0" w:lastRowFirstColumn="0" w:lastRowLastColumn="0"/>
              <w:rPr>
                <w:ins w:id="469" w:author="Maria Fernanda Morales Angulo" w:date="2025-04-15T17:56:00Z" w16du:dateUtc="2025-04-15T22:56:00Z"/>
                <w:rFonts w:ascii="Arial" w:hAnsi="Arial" w:cs="Arial"/>
              </w:rPr>
            </w:pPr>
            <w:ins w:id="470" w:author="Maria Fernanda Morales Angulo" w:date="2025-04-15T17:57:00Z" w16du:dateUtc="2025-04-15T22:57:00Z">
              <w:r>
                <w:rPr>
                  <w:rFonts w:ascii="Arial" w:hAnsi="Arial" w:cs="Arial"/>
                </w:rPr>
                <w:t>H</w:t>
              </w:r>
              <w:r w:rsidRPr="00E5195E">
                <w:rPr>
                  <w:rFonts w:ascii="Arial" w:hAnsi="Arial" w:cs="Arial"/>
                  <w:vertAlign w:val="subscript"/>
                  <w:rPrChange w:id="471" w:author="Maria Fernanda Morales Angulo" w:date="2025-04-15T17:57:00Z" w16du:dateUtc="2025-04-15T22:57:00Z">
                    <w:rPr>
                      <w:rFonts w:ascii="Arial" w:hAnsi="Arial" w:cs="Arial"/>
                    </w:rPr>
                  </w:rPrChange>
                </w:rPr>
                <w:t>2</w:t>
              </w:r>
              <w:r>
                <w:rPr>
                  <w:rFonts w:ascii="Arial" w:hAnsi="Arial" w:cs="Arial"/>
                </w:rPr>
                <w:t>O</w:t>
              </w:r>
            </w:ins>
          </w:p>
        </w:tc>
      </w:tr>
      <w:tr w:rsidR="00E5195E" w:rsidRPr="00762714" w14:paraId="1B19D95B" w14:textId="77777777" w:rsidTr="00790A81">
        <w:tblPrEx>
          <w:tblPrExChange w:id="472" w:author="Maria Fernanda Morales Angulo" w:date="2025-04-15T18:09:00Z" w16du:dateUtc="2025-04-15T23:09:00Z">
            <w:tblPrEx>
              <w:tblW w:w="6091" w:type="dxa"/>
              <w:jc w:val="center"/>
            </w:tblPrEx>
          </w:tblPrExChange>
        </w:tblPrEx>
        <w:trPr>
          <w:jc w:val="center"/>
          <w:ins w:id="473" w:author="Maria Fernanda Morales Angulo" w:date="2025-04-15T17:57:00Z"/>
          <w:trPrChange w:id="474" w:author="Maria Fernanda Morales Angulo" w:date="2025-04-15T18:09:00Z" w16du:dateUtc="2025-04-15T23:09:00Z">
            <w:trPr>
              <w:gridAfter w:val="0"/>
              <w:jc w:val="center"/>
            </w:trPr>
          </w:trPrChange>
        </w:trPr>
        <w:tc>
          <w:tcPr>
            <w:tcW w:w="3119" w:type="dxa"/>
            <w:tcPrChange w:id="475" w:author="Maria Fernanda Morales Angulo" w:date="2025-04-15T18:09:00Z" w16du:dateUtc="2025-04-15T23:09:00Z">
              <w:tcPr>
                <w:tcW w:w="2972" w:type="dxa"/>
                <w:gridSpan w:val="2"/>
              </w:tcPr>
            </w:tcPrChange>
          </w:tcPr>
          <w:p w14:paraId="0BB3286F" w14:textId="0005F94F" w:rsidR="00E5195E" w:rsidRDefault="00E5195E" w:rsidP="00762714">
            <w:pPr>
              <w:pStyle w:val="TextoTablas"/>
              <w:jc w:val="center"/>
              <w:rPr>
                <w:ins w:id="476" w:author="Maria Fernanda Morales Angulo" w:date="2025-04-15T17:57:00Z" w16du:dateUtc="2025-04-15T22:57:00Z"/>
                <w:rFonts w:ascii="Arial" w:hAnsi="Arial" w:cs="Arial"/>
              </w:rPr>
            </w:pPr>
            <w:ins w:id="477" w:author="Maria Fernanda Morales Angulo" w:date="2025-04-15T17:57:00Z" w16du:dateUtc="2025-04-15T22:57:00Z">
              <w:r>
                <w:rPr>
                  <w:rFonts w:ascii="Arial" w:hAnsi="Arial" w:cs="Arial"/>
                </w:rPr>
                <w:t xml:space="preserve"> 2 g + 16 g</w:t>
              </w:r>
            </w:ins>
          </w:p>
        </w:tc>
        <w:tc>
          <w:tcPr>
            <w:tcW w:w="0" w:type="dxa"/>
            <w:tcPrChange w:id="478" w:author="Maria Fernanda Morales Angulo" w:date="2025-04-15T18:09:00Z" w16du:dateUtc="2025-04-15T23:09:00Z">
              <w:tcPr>
                <w:tcW w:w="3119" w:type="dxa"/>
                <w:gridSpan w:val="2"/>
              </w:tcPr>
            </w:tcPrChange>
          </w:tcPr>
          <w:p w14:paraId="7322DA33" w14:textId="2D3EF436" w:rsidR="00E5195E" w:rsidRDefault="00E5195E" w:rsidP="00762714">
            <w:pPr>
              <w:pStyle w:val="TextoTablas"/>
              <w:jc w:val="center"/>
              <w:rPr>
                <w:ins w:id="479" w:author="Maria Fernanda Morales Angulo" w:date="2025-04-15T17:57:00Z" w16du:dateUtc="2025-04-15T22:57:00Z"/>
                <w:rFonts w:ascii="Arial" w:hAnsi="Arial" w:cs="Arial"/>
              </w:rPr>
            </w:pPr>
            <w:ins w:id="480" w:author="Maria Fernanda Morales Angulo" w:date="2025-04-15T17:57:00Z" w16du:dateUtc="2025-04-15T22:57:00Z">
              <w:r>
                <w:rPr>
                  <w:rFonts w:ascii="Arial" w:hAnsi="Arial" w:cs="Arial"/>
                </w:rPr>
                <w:t>18</w:t>
              </w:r>
            </w:ins>
            <w:ins w:id="481" w:author="Maria Fernanda Morales Angulo" w:date="2025-04-15T17:58:00Z" w16du:dateUtc="2025-04-15T22:58:00Z">
              <w:r>
                <w:rPr>
                  <w:rFonts w:ascii="Arial" w:hAnsi="Arial" w:cs="Arial"/>
                </w:rPr>
                <w:t xml:space="preserve"> g</w:t>
              </w:r>
            </w:ins>
          </w:p>
        </w:tc>
      </w:tr>
      <w:tr w:rsidR="00E5195E" w:rsidRPr="00762714" w14:paraId="6CBC800B" w14:textId="77777777" w:rsidTr="00790A81">
        <w:tblPrEx>
          <w:tblPrExChange w:id="482" w:author="Maria Fernanda Morales Angulo" w:date="2025-04-15T18:09:00Z" w16du:dateUtc="2025-04-15T23:09:00Z">
            <w:tblPrEx>
              <w:tblW w:w="6091" w:type="dxa"/>
              <w:jc w:val="center"/>
            </w:tblPrEx>
          </w:tblPrExChange>
        </w:tblPrEx>
        <w:trPr>
          <w:cnfStyle w:val="000000100000" w:firstRow="0" w:lastRow="0" w:firstColumn="0" w:lastColumn="0" w:oddVBand="0" w:evenVBand="0" w:oddHBand="1" w:evenHBand="0" w:firstRowFirstColumn="0" w:firstRowLastColumn="0" w:lastRowFirstColumn="0" w:lastRowLastColumn="0"/>
          <w:jc w:val="center"/>
          <w:ins w:id="483" w:author="Maria Fernanda Morales Angulo" w:date="2025-04-15T17:58:00Z"/>
          <w:trPrChange w:id="484" w:author="Maria Fernanda Morales Angulo" w:date="2025-04-15T18:09:00Z" w16du:dateUtc="2025-04-15T23:09:00Z">
            <w:trPr>
              <w:gridAfter w:val="0"/>
              <w:jc w:val="center"/>
            </w:trPr>
          </w:trPrChange>
        </w:trPr>
        <w:tc>
          <w:tcPr>
            <w:tcW w:w="3119" w:type="dxa"/>
            <w:tcPrChange w:id="485" w:author="Maria Fernanda Morales Angulo" w:date="2025-04-15T18:09:00Z" w16du:dateUtc="2025-04-15T23:09:00Z">
              <w:tcPr>
                <w:tcW w:w="2972" w:type="dxa"/>
                <w:gridSpan w:val="2"/>
              </w:tcPr>
            </w:tcPrChange>
          </w:tcPr>
          <w:p w14:paraId="7E419FC2" w14:textId="63C384B0" w:rsidR="00E5195E" w:rsidRDefault="00E5195E" w:rsidP="00762714">
            <w:pPr>
              <w:pStyle w:val="TextoTablas"/>
              <w:jc w:val="center"/>
              <w:cnfStyle w:val="000000100000" w:firstRow="0" w:lastRow="0" w:firstColumn="0" w:lastColumn="0" w:oddVBand="0" w:evenVBand="0" w:oddHBand="1" w:evenHBand="0" w:firstRowFirstColumn="0" w:firstRowLastColumn="0" w:lastRowFirstColumn="0" w:lastRowLastColumn="0"/>
              <w:rPr>
                <w:ins w:id="486" w:author="Maria Fernanda Morales Angulo" w:date="2025-04-15T17:58:00Z" w16du:dateUtc="2025-04-15T22:58:00Z"/>
                <w:rFonts w:ascii="Arial" w:hAnsi="Arial" w:cs="Arial"/>
              </w:rPr>
            </w:pPr>
            <w:ins w:id="487" w:author="Maria Fernanda Morales Angulo" w:date="2025-04-15T17:58:00Z" w16du:dateUtc="2025-04-15T22:58:00Z">
              <w:r>
                <w:rPr>
                  <w:rFonts w:ascii="Arial" w:hAnsi="Arial" w:cs="Arial"/>
                </w:rPr>
                <w:t>1 + 8</w:t>
              </w:r>
            </w:ins>
          </w:p>
        </w:tc>
        <w:tc>
          <w:tcPr>
            <w:tcW w:w="0" w:type="dxa"/>
            <w:tcPrChange w:id="488" w:author="Maria Fernanda Morales Angulo" w:date="2025-04-15T18:09:00Z" w16du:dateUtc="2025-04-15T23:09:00Z">
              <w:tcPr>
                <w:tcW w:w="3119" w:type="dxa"/>
                <w:gridSpan w:val="2"/>
              </w:tcPr>
            </w:tcPrChange>
          </w:tcPr>
          <w:p w14:paraId="369AD3CF" w14:textId="38AF6D27" w:rsidR="00E5195E" w:rsidRDefault="00E5195E" w:rsidP="00762714">
            <w:pPr>
              <w:pStyle w:val="TextoTablas"/>
              <w:jc w:val="center"/>
              <w:cnfStyle w:val="000000100000" w:firstRow="0" w:lastRow="0" w:firstColumn="0" w:lastColumn="0" w:oddVBand="0" w:evenVBand="0" w:oddHBand="1" w:evenHBand="0" w:firstRowFirstColumn="0" w:firstRowLastColumn="0" w:lastRowFirstColumn="0" w:lastRowLastColumn="0"/>
              <w:rPr>
                <w:ins w:id="489" w:author="Maria Fernanda Morales Angulo" w:date="2025-04-15T17:58:00Z" w16du:dateUtc="2025-04-15T22:58:00Z"/>
                <w:rFonts w:ascii="Arial" w:hAnsi="Arial" w:cs="Arial"/>
              </w:rPr>
            </w:pPr>
            <w:ins w:id="490" w:author="Maria Fernanda Morales Angulo" w:date="2025-04-15T17:58:00Z" w16du:dateUtc="2025-04-15T22:58:00Z">
              <w:r>
                <w:rPr>
                  <w:rFonts w:ascii="Arial" w:hAnsi="Arial" w:cs="Arial"/>
                </w:rPr>
                <w:t>9</w:t>
              </w:r>
            </w:ins>
          </w:p>
        </w:tc>
      </w:tr>
      <w:tr w:rsidR="00E5195E" w:rsidRPr="00762714" w14:paraId="2B6612FC" w14:textId="77777777" w:rsidTr="00790A81">
        <w:tblPrEx>
          <w:tblPrExChange w:id="491" w:author="Maria Fernanda Morales Angulo" w:date="2025-04-15T18:09:00Z" w16du:dateUtc="2025-04-15T23:09:00Z">
            <w:tblPrEx>
              <w:tblW w:w="6091" w:type="dxa"/>
              <w:jc w:val="center"/>
            </w:tblPrEx>
          </w:tblPrExChange>
        </w:tblPrEx>
        <w:trPr>
          <w:jc w:val="center"/>
          <w:ins w:id="492" w:author="Maria Fernanda Morales Angulo" w:date="2025-04-15T17:58:00Z"/>
          <w:trPrChange w:id="493" w:author="Maria Fernanda Morales Angulo" w:date="2025-04-15T18:09:00Z" w16du:dateUtc="2025-04-15T23:09:00Z">
            <w:trPr>
              <w:gridAfter w:val="0"/>
              <w:jc w:val="center"/>
            </w:trPr>
          </w:trPrChange>
        </w:trPr>
        <w:tc>
          <w:tcPr>
            <w:tcW w:w="3119" w:type="dxa"/>
            <w:tcPrChange w:id="494" w:author="Maria Fernanda Morales Angulo" w:date="2025-04-15T18:09:00Z" w16du:dateUtc="2025-04-15T23:09:00Z">
              <w:tcPr>
                <w:tcW w:w="2972" w:type="dxa"/>
                <w:gridSpan w:val="2"/>
              </w:tcPr>
            </w:tcPrChange>
          </w:tcPr>
          <w:p w14:paraId="5D25FE49" w14:textId="77777777" w:rsidR="00E5195E" w:rsidRDefault="00E5195E" w:rsidP="00762714">
            <w:pPr>
              <w:pStyle w:val="TextoTablas"/>
              <w:jc w:val="center"/>
              <w:rPr>
                <w:ins w:id="495" w:author="Maria Fernanda Morales Angulo" w:date="2025-04-15T17:58:00Z" w16du:dateUtc="2025-04-15T22:58:00Z"/>
                <w:rFonts w:ascii="Arial" w:hAnsi="Arial" w:cs="Arial"/>
              </w:rPr>
            </w:pPr>
          </w:p>
        </w:tc>
        <w:tc>
          <w:tcPr>
            <w:tcW w:w="0" w:type="dxa"/>
            <w:tcPrChange w:id="496" w:author="Maria Fernanda Morales Angulo" w:date="2025-04-15T18:09:00Z" w16du:dateUtc="2025-04-15T23:09:00Z">
              <w:tcPr>
                <w:tcW w:w="3119" w:type="dxa"/>
                <w:gridSpan w:val="2"/>
              </w:tcPr>
            </w:tcPrChange>
          </w:tcPr>
          <w:p w14:paraId="15990BCA" w14:textId="77777777" w:rsidR="00E5195E" w:rsidRDefault="00E5195E" w:rsidP="00762714">
            <w:pPr>
              <w:pStyle w:val="TextoTablas"/>
              <w:jc w:val="center"/>
              <w:rPr>
                <w:ins w:id="497" w:author="Maria Fernanda Morales Angulo" w:date="2025-04-15T17:58:00Z" w16du:dateUtc="2025-04-15T22:58:00Z"/>
                <w:rFonts w:ascii="Arial" w:hAnsi="Arial" w:cs="Arial"/>
              </w:rPr>
            </w:pPr>
          </w:p>
        </w:tc>
      </w:tr>
      <w:tr w:rsidR="00E5195E" w:rsidRPr="00762714" w14:paraId="7DCBB797" w14:textId="77777777" w:rsidTr="00790A81">
        <w:tblPrEx>
          <w:tblPrExChange w:id="498" w:author="Maria Fernanda Morales Angulo" w:date="2025-04-15T18:09:00Z" w16du:dateUtc="2025-04-15T23:09:00Z">
            <w:tblPrEx>
              <w:tblW w:w="6091" w:type="dxa"/>
              <w:jc w:val="center"/>
            </w:tblPrEx>
          </w:tblPrExChange>
        </w:tblPrEx>
        <w:trPr>
          <w:cnfStyle w:val="000000100000" w:firstRow="0" w:lastRow="0" w:firstColumn="0" w:lastColumn="0" w:oddVBand="0" w:evenVBand="0" w:oddHBand="1" w:evenHBand="0" w:firstRowFirstColumn="0" w:firstRowLastColumn="0" w:lastRowFirstColumn="0" w:lastRowLastColumn="0"/>
          <w:jc w:val="center"/>
          <w:ins w:id="499" w:author="Maria Fernanda Morales Angulo" w:date="2025-04-15T17:58:00Z"/>
          <w:trPrChange w:id="500" w:author="Maria Fernanda Morales Angulo" w:date="2025-04-15T18:09:00Z" w16du:dateUtc="2025-04-15T23:09:00Z">
            <w:trPr>
              <w:gridAfter w:val="0"/>
              <w:jc w:val="center"/>
            </w:trPr>
          </w:trPrChange>
        </w:trPr>
        <w:tc>
          <w:tcPr>
            <w:tcW w:w="3119" w:type="dxa"/>
            <w:tcPrChange w:id="501" w:author="Maria Fernanda Morales Angulo" w:date="2025-04-15T18:09:00Z" w16du:dateUtc="2025-04-15T23:09:00Z">
              <w:tcPr>
                <w:tcW w:w="2972" w:type="dxa"/>
                <w:gridSpan w:val="2"/>
              </w:tcPr>
            </w:tcPrChange>
          </w:tcPr>
          <w:p w14:paraId="4F80F163" w14:textId="435BC94B" w:rsidR="00E5195E" w:rsidRDefault="00E5195E" w:rsidP="00762714">
            <w:pPr>
              <w:pStyle w:val="TextoTablas"/>
              <w:jc w:val="center"/>
              <w:cnfStyle w:val="000000100000" w:firstRow="0" w:lastRow="0" w:firstColumn="0" w:lastColumn="0" w:oddVBand="0" w:evenVBand="0" w:oddHBand="1" w:evenHBand="0" w:firstRowFirstColumn="0" w:firstRowLastColumn="0" w:lastRowFirstColumn="0" w:lastRowLastColumn="0"/>
              <w:rPr>
                <w:ins w:id="502" w:author="Maria Fernanda Morales Angulo" w:date="2025-04-15T17:58:00Z" w16du:dateUtc="2025-04-15T22:58:00Z"/>
                <w:rFonts w:ascii="Arial" w:hAnsi="Arial" w:cs="Arial"/>
              </w:rPr>
            </w:pPr>
            <w:ins w:id="503" w:author="Maria Fernanda Morales Angulo" w:date="2025-04-15T17:58:00Z" w16du:dateUtc="2025-04-15T22:58:00Z">
              <w:r>
                <w:rPr>
                  <w:rFonts w:ascii="Arial" w:hAnsi="Arial" w:cs="Arial"/>
                </w:rPr>
                <w:t>S + O</w:t>
              </w:r>
              <w:r w:rsidRPr="00E5195E">
                <w:rPr>
                  <w:rFonts w:ascii="Arial" w:hAnsi="Arial" w:cs="Arial"/>
                  <w:vertAlign w:val="subscript"/>
                  <w:rPrChange w:id="504" w:author="Maria Fernanda Morales Angulo" w:date="2025-04-15T17:58:00Z" w16du:dateUtc="2025-04-15T22:58:00Z">
                    <w:rPr>
                      <w:rFonts w:ascii="Arial" w:hAnsi="Arial" w:cs="Arial"/>
                    </w:rPr>
                  </w:rPrChange>
                </w:rPr>
                <w:t>2</w:t>
              </w:r>
            </w:ins>
          </w:p>
        </w:tc>
        <w:tc>
          <w:tcPr>
            <w:tcW w:w="0" w:type="dxa"/>
            <w:tcPrChange w:id="505" w:author="Maria Fernanda Morales Angulo" w:date="2025-04-15T18:09:00Z" w16du:dateUtc="2025-04-15T23:09:00Z">
              <w:tcPr>
                <w:tcW w:w="3119" w:type="dxa"/>
                <w:gridSpan w:val="2"/>
              </w:tcPr>
            </w:tcPrChange>
          </w:tcPr>
          <w:p w14:paraId="20B93FA7" w14:textId="5E190FA4" w:rsidR="00E5195E" w:rsidRDefault="00E5195E" w:rsidP="00762714">
            <w:pPr>
              <w:pStyle w:val="TextoTablas"/>
              <w:jc w:val="center"/>
              <w:cnfStyle w:val="000000100000" w:firstRow="0" w:lastRow="0" w:firstColumn="0" w:lastColumn="0" w:oddVBand="0" w:evenVBand="0" w:oddHBand="1" w:evenHBand="0" w:firstRowFirstColumn="0" w:firstRowLastColumn="0" w:lastRowFirstColumn="0" w:lastRowLastColumn="0"/>
              <w:rPr>
                <w:ins w:id="506" w:author="Maria Fernanda Morales Angulo" w:date="2025-04-15T17:58:00Z" w16du:dateUtc="2025-04-15T22:58:00Z"/>
                <w:rFonts w:ascii="Arial" w:hAnsi="Arial" w:cs="Arial"/>
              </w:rPr>
            </w:pPr>
            <w:ins w:id="507" w:author="Maria Fernanda Morales Angulo" w:date="2025-04-15T17:58:00Z" w16du:dateUtc="2025-04-15T22:58:00Z">
              <w:r>
                <w:rPr>
                  <w:rFonts w:ascii="Arial" w:hAnsi="Arial" w:cs="Arial"/>
                </w:rPr>
                <w:t>SO</w:t>
              </w:r>
              <w:r w:rsidRPr="00E5195E">
                <w:rPr>
                  <w:rFonts w:ascii="Arial" w:hAnsi="Arial" w:cs="Arial"/>
                  <w:vertAlign w:val="subscript"/>
                  <w:rPrChange w:id="508" w:author="Maria Fernanda Morales Angulo" w:date="2025-04-15T17:59:00Z" w16du:dateUtc="2025-04-15T22:59:00Z">
                    <w:rPr>
                      <w:rFonts w:ascii="Arial" w:hAnsi="Arial" w:cs="Arial"/>
                    </w:rPr>
                  </w:rPrChange>
                </w:rPr>
                <w:t>2</w:t>
              </w:r>
            </w:ins>
          </w:p>
        </w:tc>
      </w:tr>
      <w:tr w:rsidR="00E5195E" w:rsidRPr="00762714" w14:paraId="6D97B916" w14:textId="77777777" w:rsidTr="00790A81">
        <w:tblPrEx>
          <w:tblPrExChange w:id="509" w:author="Maria Fernanda Morales Angulo" w:date="2025-04-15T18:09:00Z" w16du:dateUtc="2025-04-15T23:09:00Z">
            <w:tblPrEx>
              <w:tblW w:w="6091" w:type="dxa"/>
              <w:jc w:val="center"/>
            </w:tblPrEx>
          </w:tblPrExChange>
        </w:tblPrEx>
        <w:trPr>
          <w:jc w:val="center"/>
          <w:ins w:id="510" w:author="Maria Fernanda Morales Angulo" w:date="2025-04-15T17:59:00Z"/>
          <w:trPrChange w:id="511" w:author="Maria Fernanda Morales Angulo" w:date="2025-04-15T18:09:00Z" w16du:dateUtc="2025-04-15T23:09:00Z">
            <w:trPr>
              <w:gridAfter w:val="0"/>
              <w:jc w:val="center"/>
            </w:trPr>
          </w:trPrChange>
        </w:trPr>
        <w:tc>
          <w:tcPr>
            <w:tcW w:w="3119" w:type="dxa"/>
            <w:tcPrChange w:id="512" w:author="Maria Fernanda Morales Angulo" w:date="2025-04-15T18:09:00Z" w16du:dateUtc="2025-04-15T23:09:00Z">
              <w:tcPr>
                <w:tcW w:w="2972" w:type="dxa"/>
                <w:gridSpan w:val="2"/>
              </w:tcPr>
            </w:tcPrChange>
          </w:tcPr>
          <w:p w14:paraId="7EFD67C5" w14:textId="0ECD542C" w:rsidR="00E5195E" w:rsidRDefault="00E5195E" w:rsidP="00762714">
            <w:pPr>
              <w:pStyle w:val="TextoTablas"/>
              <w:jc w:val="center"/>
              <w:rPr>
                <w:ins w:id="513" w:author="Maria Fernanda Morales Angulo" w:date="2025-04-15T17:59:00Z" w16du:dateUtc="2025-04-15T22:59:00Z"/>
                <w:rFonts w:ascii="Arial" w:hAnsi="Arial" w:cs="Arial"/>
              </w:rPr>
            </w:pPr>
            <w:ins w:id="514" w:author="Maria Fernanda Morales Angulo" w:date="2025-04-15T17:59:00Z" w16du:dateUtc="2025-04-15T22:59:00Z">
              <w:r>
                <w:rPr>
                  <w:rFonts w:ascii="Arial" w:hAnsi="Arial" w:cs="Arial"/>
                </w:rPr>
                <w:t>32 g + 32 g</w:t>
              </w:r>
            </w:ins>
          </w:p>
        </w:tc>
        <w:tc>
          <w:tcPr>
            <w:tcW w:w="0" w:type="dxa"/>
            <w:tcPrChange w:id="515" w:author="Maria Fernanda Morales Angulo" w:date="2025-04-15T18:09:00Z" w16du:dateUtc="2025-04-15T23:09:00Z">
              <w:tcPr>
                <w:tcW w:w="3119" w:type="dxa"/>
                <w:gridSpan w:val="2"/>
              </w:tcPr>
            </w:tcPrChange>
          </w:tcPr>
          <w:p w14:paraId="5A82F902" w14:textId="1B537D72" w:rsidR="00E5195E" w:rsidRDefault="00E5195E" w:rsidP="00762714">
            <w:pPr>
              <w:pStyle w:val="TextoTablas"/>
              <w:jc w:val="center"/>
              <w:rPr>
                <w:ins w:id="516" w:author="Maria Fernanda Morales Angulo" w:date="2025-04-15T17:59:00Z" w16du:dateUtc="2025-04-15T22:59:00Z"/>
                <w:rFonts w:ascii="Arial" w:hAnsi="Arial" w:cs="Arial"/>
              </w:rPr>
            </w:pPr>
            <w:ins w:id="517" w:author="Maria Fernanda Morales Angulo" w:date="2025-04-15T17:59:00Z" w16du:dateUtc="2025-04-15T22:59:00Z">
              <w:r>
                <w:rPr>
                  <w:rFonts w:ascii="Arial" w:hAnsi="Arial" w:cs="Arial"/>
                </w:rPr>
                <w:t>64 g</w:t>
              </w:r>
            </w:ins>
          </w:p>
        </w:tc>
      </w:tr>
      <w:tr w:rsidR="00E5195E" w:rsidRPr="00762714" w14:paraId="45F9B5A6" w14:textId="77777777" w:rsidTr="00790A81">
        <w:tblPrEx>
          <w:tblPrExChange w:id="518" w:author="Maria Fernanda Morales Angulo" w:date="2025-04-15T18:09:00Z" w16du:dateUtc="2025-04-15T23:09:00Z">
            <w:tblPrEx>
              <w:tblW w:w="6091" w:type="dxa"/>
              <w:jc w:val="center"/>
            </w:tblPrEx>
          </w:tblPrExChange>
        </w:tblPrEx>
        <w:trPr>
          <w:cnfStyle w:val="000000100000" w:firstRow="0" w:lastRow="0" w:firstColumn="0" w:lastColumn="0" w:oddVBand="0" w:evenVBand="0" w:oddHBand="1" w:evenHBand="0" w:firstRowFirstColumn="0" w:firstRowLastColumn="0" w:lastRowFirstColumn="0" w:lastRowLastColumn="0"/>
          <w:jc w:val="center"/>
          <w:ins w:id="519" w:author="Maria Fernanda Morales Angulo" w:date="2025-04-15T17:59:00Z"/>
          <w:trPrChange w:id="520" w:author="Maria Fernanda Morales Angulo" w:date="2025-04-15T18:09:00Z" w16du:dateUtc="2025-04-15T23:09:00Z">
            <w:trPr>
              <w:gridAfter w:val="0"/>
              <w:jc w:val="center"/>
            </w:trPr>
          </w:trPrChange>
        </w:trPr>
        <w:tc>
          <w:tcPr>
            <w:tcW w:w="3119" w:type="dxa"/>
            <w:tcPrChange w:id="521" w:author="Maria Fernanda Morales Angulo" w:date="2025-04-15T18:09:00Z" w16du:dateUtc="2025-04-15T23:09:00Z">
              <w:tcPr>
                <w:tcW w:w="2972" w:type="dxa"/>
                <w:gridSpan w:val="2"/>
              </w:tcPr>
            </w:tcPrChange>
          </w:tcPr>
          <w:p w14:paraId="2FEC4207" w14:textId="3E40D4B2" w:rsidR="00E5195E" w:rsidRDefault="00E5195E" w:rsidP="00762714">
            <w:pPr>
              <w:pStyle w:val="TextoTablas"/>
              <w:jc w:val="center"/>
              <w:cnfStyle w:val="000000100000" w:firstRow="0" w:lastRow="0" w:firstColumn="0" w:lastColumn="0" w:oddVBand="0" w:evenVBand="0" w:oddHBand="1" w:evenHBand="0" w:firstRowFirstColumn="0" w:firstRowLastColumn="0" w:lastRowFirstColumn="0" w:lastRowLastColumn="0"/>
              <w:rPr>
                <w:ins w:id="522" w:author="Maria Fernanda Morales Angulo" w:date="2025-04-15T17:59:00Z" w16du:dateUtc="2025-04-15T22:59:00Z"/>
                <w:rFonts w:ascii="Arial" w:hAnsi="Arial" w:cs="Arial"/>
              </w:rPr>
            </w:pPr>
            <w:ins w:id="523" w:author="Maria Fernanda Morales Angulo" w:date="2025-04-15T17:59:00Z" w16du:dateUtc="2025-04-15T22:59:00Z">
              <w:r>
                <w:rPr>
                  <w:rFonts w:ascii="Arial" w:hAnsi="Arial" w:cs="Arial"/>
                </w:rPr>
                <w:t>1 + 1</w:t>
              </w:r>
            </w:ins>
          </w:p>
        </w:tc>
        <w:tc>
          <w:tcPr>
            <w:tcW w:w="0" w:type="dxa"/>
            <w:tcPrChange w:id="524" w:author="Maria Fernanda Morales Angulo" w:date="2025-04-15T18:09:00Z" w16du:dateUtc="2025-04-15T23:09:00Z">
              <w:tcPr>
                <w:tcW w:w="3119" w:type="dxa"/>
                <w:gridSpan w:val="2"/>
              </w:tcPr>
            </w:tcPrChange>
          </w:tcPr>
          <w:p w14:paraId="15ADC20A" w14:textId="6315799B" w:rsidR="00E5195E" w:rsidRDefault="00E5195E" w:rsidP="00762714">
            <w:pPr>
              <w:pStyle w:val="TextoTablas"/>
              <w:jc w:val="center"/>
              <w:cnfStyle w:val="000000100000" w:firstRow="0" w:lastRow="0" w:firstColumn="0" w:lastColumn="0" w:oddVBand="0" w:evenVBand="0" w:oddHBand="1" w:evenHBand="0" w:firstRowFirstColumn="0" w:firstRowLastColumn="0" w:lastRowFirstColumn="0" w:lastRowLastColumn="0"/>
              <w:rPr>
                <w:ins w:id="525" w:author="Maria Fernanda Morales Angulo" w:date="2025-04-15T17:59:00Z" w16du:dateUtc="2025-04-15T22:59:00Z"/>
                <w:rFonts w:ascii="Arial" w:hAnsi="Arial" w:cs="Arial"/>
              </w:rPr>
            </w:pPr>
            <w:ins w:id="526" w:author="Maria Fernanda Morales Angulo" w:date="2025-04-15T17:59:00Z" w16du:dateUtc="2025-04-15T22:59:00Z">
              <w:r>
                <w:rPr>
                  <w:rFonts w:ascii="Arial" w:hAnsi="Arial" w:cs="Arial"/>
                </w:rPr>
                <w:t>2</w:t>
              </w:r>
            </w:ins>
          </w:p>
        </w:tc>
      </w:tr>
    </w:tbl>
    <w:p w14:paraId="1846185B" w14:textId="37B57CBF" w:rsidR="00762714" w:rsidRPr="00661E01" w:rsidDel="008155CD" w:rsidRDefault="00E5195E">
      <w:pPr>
        <w:rPr>
          <w:del w:id="527" w:author="Maria Fernanda Morales Angulo" w:date="2025-04-15T18:18:00Z" w16du:dateUtc="2025-04-15T23:18:00Z"/>
          <w:rFonts w:cs="Arial"/>
          <w:color w:val="FF0000"/>
          <w:lang w:eastAsia="es-CO"/>
          <w:rPrChange w:id="528" w:author="Maria Fernanda Morales Angulo" w:date="2025-04-16T08:59:00Z" w16du:dateUtc="2025-04-16T13:59:00Z">
            <w:rPr>
              <w:del w:id="529" w:author="Maria Fernanda Morales Angulo" w:date="2025-04-15T18:18:00Z" w16du:dateUtc="2025-04-15T23:18:00Z"/>
              <w:rFonts w:cs="Arial"/>
              <w:lang w:eastAsia="es-CO"/>
            </w:rPr>
          </w:rPrChange>
        </w:rPr>
      </w:pPr>
      <w:ins w:id="530" w:author="Maria Fernanda Morales Angulo" w:date="2025-04-15T18:00:00Z" w16du:dateUtc="2025-04-15T23:00:00Z">
        <w:r w:rsidRPr="00661E01">
          <w:rPr>
            <w:rFonts w:cs="Arial"/>
            <w:color w:val="FF0000"/>
            <w:lang w:eastAsia="es-CO"/>
            <w:rPrChange w:id="531" w:author="Maria Fernanda Morales Angulo" w:date="2025-04-16T08:59:00Z" w16du:dateUtc="2025-04-16T13:59:00Z">
              <w:rPr>
                <w:rFonts w:cs="Arial"/>
                <w:lang w:eastAsia="es-CO"/>
              </w:rPr>
            </w:rPrChange>
          </w:rPr>
          <w:t>FALTA FUENTE</w:t>
        </w:r>
      </w:ins>
    </w:p>
    <w:p w14:paraId="6A485E96" w14:textId="0D1A219F" w:rsidR="004141FB" w:rsidRDefault="004141FB">
      <w:pPr>
        <w:rPr>
          <w:lang w:eastAsia="es-CO"/>
        </w:rPr>
        <w:pPrChange w:id="532" w:author="Maria Fernanda Morales Angulo" w:date="2025-04-15T18:18:00Z" w16du:dateUtc="2025-04-15T23:18:00Z">
          <w:pPr>
            <w:ind w:firstLine="0"/>
            <w:jc w:val="center"/>
          </w:pPr>
        </w:pPrChange>
      </w:pPr>
      <w:del w:id="533" w:author="Maria Fernanda Morales Angulo" w:date="2025-04-15T18:18:00Z" w16du:dateUtc="2025-04-15T23:18:00Z">
        <w:r w:rsidRPr="001409F7" w:rsidDel="008155CD">
          <w:rPr>
            <w:noProof/>
          </w:rPr>
          <w:drawing>
            <wp:inline distT="0" distB="0" distL="0" distR="0" wp14:anchorId="6D604CE8" wp14:editId="3E888BA8">
              <wp:extent cx="2318255" cy="3125973"/>
              <wp:effectExtent l="0" t="0" r="6350" b="0"/>
              <wp:docPr id="11" name="Imagen 11" descr="imagen deco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decorativa"/>
                      <pic:cNvPicPr/>
                    </pic:nvPicPr>
                    <pic:blipFill>
                      <a:blip r:embed="rId16"/>
                      <a:stretch>
                        <a:fillRect/>
                      </a:stretch>
                    </pic:blipFill>
                    <pic:spPr>
                      <a:xfrm>
                        <a:off x="0" y="0"/>
                        <a:ext cx="2322175" cy="3131259"/>
                      </a:xfrm>
                      <a:prstGeom prst="rect">
                        <a:avLst/>
                      </a:prstGeom>
                    </pic:spPr>
                  </pic:pic>
                </a:graphicData>
              </a:graphic>
            </wp:inline>
          </w:drawing>
        </w:r>
      </w:del>
    </w:p>
    <w:p w14:paraId="1BDDE5AC" w14:textId="77777777" w:rsidR="004141FB" w:rsidRPr="001409F7" w:rsidRDefault="004141FB" w:rsidP="00EB68D0">
      <w:pPr>
        <w:rPr>
          <w:b/>
          <w:bCs/>
        </w:rPr>
      </w:pPr>
      <w:r w:rsidRPr="001409F7">
        <w:rPr>
          <w:b/>
          <w:bCs/>
        </w:rPr>
        <w:t>Caracterización de los productos gaseosos de la combustión</w:t>
      </w:r>
    </w:p>
    <w:p w14:paraId="3DC856F7" w14:textId="7D2E20EC" w:rsidR="004141FB" w:rsidRPr="001409F7" w:rsidRDefault="006A33A9" w:rsidP="004141FB">
      <w:pPr>
        <w:rPr>
          <w:lang w:eastAsia="es-CO"/>
        </w:rPr>
      </w:pPr>
      <w:r w:rsidRPr="006A33A9">
        <w:rPr>
          <w:lang w:eastAsia="es-CO"/>
        </w:rPr>
        <w:t>La</w:t>
      </w:r>
      <w:del w:id="534" w:author="Maria Fernanda Morales Angulo" w:date="2025-04-15T18:47:00Z" w16du:dateUtc="2025-04-15T23:47:00Z">
        <w:r w:rsidRPr="006A33A9" w:rsidDel="005709F4">
          <w:rPr>
            <w:lang w:eastAsia="es-CO"/>
          </w:rPr>
          <w:delText xml:space="preserve"> </w:delText>
        </w:r>
        <w:r w:rsidRPr="005D73AC" w:rsidDel="005709F4">
          <w:rPr>
            <w:lang w:eastAsia="es-CO"/>
          </w:rPr>
          <w:delText>imagen</w:delText>
        </w:r>
      </w:del>
      <w:ins w:id="535" w:author="Maria Fernanda Morales Angulo" w:date="2025-04-15T18:47:00Z" w16du:dateUtc="2025-04-15T23:47:00Z">
        <w:r w:rsidR="005709F4" w:rsidRPr="005D73AC">
          <w:rPr>
            <w:lang w:eastAsia="es-CO"/>
          </w:rPr>
          <w:t xml:space="preserve"> tabla</w:t>
        </w:r>
      </w:ins>
      <w:r w:rsidRPr="006A33A9">
        <w:rPr>
          <w:lang w:eastAsia="es-CO"/>
        </w:rPr>
        <w:t xml:space="preserve"> muestra los principales componentes de los gases de combustión y sus principales propiedades.</w:t>
      </w:r>
    </w:p>
    <w:p w14:paraId="3EB4E44D" w14:textId="7CF1EAA7" w:rsidR="005D73AC" w:rsidRPr="005D73AC" w:rsidRDefault="00B3707B" w:rsidP="005D73AC">
      <w:pPr>
        <w:pStyle w:val="Tabla"/>
        <w:jc w:val="center"/>
        <w:rPr>
          <w:ins w:id="536" w:author="Maria Fernanda Morales Angulo" w:date="2025-04-15T18:21:00Z" w16du:dateUtc="2025-04-15T23:21:00Z"/>
          <w:b/>
          <w:bCs/>
          <w:i/>
          <w:iCs w:val="0"/>
          <w:lang w:eastAsia="es-CO"/>
        </w:rPr>
      </w:pPr>
      <w:r w:rsidRPr="008155CD">
        <w:rPr>
          <w:b/>
          <w:bCs/>
          <w:i/>
          <w:iCs w:val="0"/>
          <w:lang w:eastAsia="es-CO"/>
          <w:rPrChange w:id="537" w:author="Maria Fernanda Morales Angulo" w:date="2025-04-15T18:17:00Z" w16du:dateUtc="2025-04-15T23:17:00Z">
            <w:rPr>
              <w:lang w:eastAsia="es-CO"/>
            </w:rPr>
          </w:rPrChange>
        </w:rPr>
        <w:lastRenderedPageBreak/>
        <w:t>Propiedades de los principales componentes de los gases de combustión</w:t>
      </w:r>
    </w:p>
    <w:tbl>
      <w:tblPr>
        <w:tblStyle w:val="SENA"/>
        <w:tblW w:w="10201" w:type="dxa"/>
        <w:jc w:val="center"/>
        <w:tblLayout w:type="fixed"/>
        <w:tblLook w:val="04A0" w:firstRow="1" w:lastRow="0" w:firstColumn="1" w:lastColumn="0" w:noHBand="0" w:noVBand="1"/>
        <w:tblCaption w:val="Propiedades de los principales componentes de los gases de combustión"/>
        <w:tblDescription w:val="Se muestra los principales componentes de los gases de combustión y sus principales propiedades. "/>
        <w:tblPrChange w:id="538" w:author="Maria Fernanda Morales Angulo" w:date="2025-04-15T18:31:00Z" w16du:dateUtc="2025-04-15T23:31:00Z">
          <w:tblPr>
            <w:tblStyle w:val="SENA"/>
            <w:tblW w:w="9962" w:type="dxa"/>
            <w:jc w:val="center"/>
            <w:tblLayout w:type="fixed"/>
            <w:tblLook w:val="04A0" w:firstRow="1" w:lastRow="0" w:firstColumn="1" w:lastColumn="0" w:noHBand="0" w:noVBand="1"/>
            <w:tblCaption w:val="Propiedades de los principales componentes de los gases de combustión"/>
            <w:tblDescription w:val="Se muestra los principales componentes de los gases de combustión y sus principales propiedades. "/>
          </w:tblPr>
        </w:tblPrChange>
      </w:tblPr>
      <w:tblGrid>
        <w:gridCol w:w="266"/>
        <w:gridCol w:w="1602"/>
        <w:gridCol w:w="1603"/>
        <w:gridCol w:w="1121"/>
        <w:gridCol w:w="1116"/>
        <w:gridCol w:w="2250"/>
        <w:gridCol w:w="2243"/>
        <w:tblGridChange w:id="539">
          <w:tblGrid>
            <w:gridCol w:w="266"/>
            <w:gridCol w:w="1147"/>
            <w:gridCol w:w="455"/>
            <w:gridCol w:w="821"/>
            <w:gridCol w:w="782"/>
            <w:gridCol w:w="493"/>
            <w:gridCol w:w="628"/>
            <w:gridCol w:w="390"/>
            <w:gridCol w:w="726"/>
            <w:gridCol w:w="519"/>
            <w:gridCol w:w="1245"/>
            <w:gridCol w:w="486"/>
            <w:gridCol w:w="759"/>
            <w:gridCol w:w="1484"/>
          </w:tblGrid>
        </w:tblGridChange>
      </w:tblGrid>
      <w:tr w:rsidR="0032162D" w:rsidRPr="00762714" w14:paraId="46552014" w14:textId="77777777" w:rsidTr="0032162D">
        <w:trPr>
          <w:cnfStyle w:val="100000000000" w:firstRow="1" w:lastRow="0" w:firstColumn="0" w:lastColumn="0" w:oddVBand="0" w:evenVBand="0" w:oddHBand="0" w:evenHBand="0" w:firstRowFirstColumn="0" w:firstRowLastColumn="0" w:lastRowFirstColumn="0" w:lastRowLastColumn="0"/>
          <w:cantSplit/>
          <w:tblHeader/>
          <w:jc w:val="center"/>
          <w:ins w:id="540" w:author="Maria Fernanda Morales Angulo" w:date="2025-04-15T18:21:00Z"/>
          <w:trPrChange w:id="541" w:author="Maria Fernanda Morales Angulo" w:date="2025-04-15T18:31:00Z" w16du:dateUtc="2025-04-15T23:31:00Z">
            <w:trPr>
              <w:gridAfter w:val="0"/>
              <w:cantSplit/>
              <w:tblHeader/>
              <w:jc w:val="center"/>
            </w:trPr>
          </w:trPrChange>
        </w:trPr>
        <w:tc>
          <w:tcPr>
            <w:tcW w:w="0" w:type="dxa"/>
            <w:tcPrChange w:id="542" w:author="Maria Fernanda Morales Angulo" w:date="2025-04-15T18:31:00Z" w16du:dateUtc="2025-04-15T23:31:00Z">
              <w:tcPr>
                <w:tcW w:w="1413" w:type="dxa"/>
                <w:gridSpan w:val="2"/>
              </w:tcPr>
            </w:tcPrChange>
          </w:tcPr>
          <w:p w14:paraId="2895E4D6" w14:textId="484E179F" w:rsidR="0032162D" w:rsidRPr="005709F4" w:rsidRDefault="0032162D" w:rsidP="00EA26A1">
            <w:pPr>
              <w:pStyle w:val="TextoTablas"/>
              <w:jc w:val="center"/>
              <w:cnfStyle w:val="100000000000" w:firstRow="1" w:lastRow="0" w:firstColumn="0" w:lastColumn="0" w:oddVBand="0" w:evenVBand="0" w:oddHBand="0" w:evenHBand="0" w:firstRowFirstColumn="0" w:firstRowLastColumn="0" w:lastRowFirstColumn="0" w:lastRowLastColumn="0"/>
              <w:rPr>
                <w:ins w:id="543" w:author="Maria Fernanda Morales Angulo" w:date="2025-04-15T18:21:00Z" w16du:dateUtc="2025-04-15T23:21:00Z"/>
                <w:rFonts w:ascii="Arial" w:hAnsi="Arial" w:cs="Arial"/>
                <w:szCs w:val="24"/>
              </w:rPr>
            </w:pPr>
            <w:ins w:id="544" w:author="Maria Fernanda Morales Angulo" w:date="2025-04-15T18:24:00Z" w16du:dateUtc="2025-04-15T23:24:00Z">
              <w:r w:rsidRPr="005709F4">
                <w:rPr>
                  <w:rFonts w:ascii="Arial" w:hAnsi="Arial" w:cs="Arial"/>
                  <w:szCs w:val="24"/>
                </w:rPr>
                <w:t>Elemento</w:t>
              </w:r>
            </w:ins>
          </w:p>
        </w:tc>
        <w:tc>
          <w:tcPr>
            <w:tcW w:w="1417" w:type="dxa"/>
            <w:tcPrChange w:id="545" w:author="Maria Fernanda Morales Angulo" w:date="2025-04-15T18:31:00Z" w16du:dateUtc="2025-04-15T23:31:00Z">
              <w:tcPr>
                <w:tcW w:w="1276" w:type="dxa"/>
                <w:gridSpan w:val="2"/>
              </w:tcPr>
            </w:tcPrChange>
          </w:tcPr>
          <w:p w14:paraId="0161E92E" w14:textId="7E15B661" w:rsidR="0032162D" w:rsidRPr="005709F4" w:rsidRDefault="0032162D" w:rsidP="008155CD">
            <w:pPr>
              <w:pStyle w:val="TextoTablas"/>
              <w:jc w:val="center"/>
              <w:cnfStyle w:val="100000000000" w:firstRow="1" w:lastRow="0" w:firstColumn="0" w:lastColumn="0" w:oddVBand="0" w:evenVBand="0" w:oddHBand="0" w:evenHBand="0" w:firstRowFirstColumn="0" w:firstRowLastColumn="0" w:lastRowFirstColumn="0" w:lastRowLastColumn="0"/>
              <w:rPr>
                <w:ins w:id="546" w:author="Maria Fernanda Morales Angulo" w:date="2025-04-15T18:22:00Z" w16du:dateUtc="2025-04-15T23:22:00Z"/>
                <w:rFonts w:ascii="Arial" w:hAnsi="Arial" w:cs="Arial"/>
                <w:b w:val="0"/>
                <w:szCs w:val="24"/>
                <w:rPrChange w:id="547" w:author="Maria Fernanda Morales Angulo" w:date="2025-04-15T18:42:00Z" w16du:dateUtc="2025-04-15T23:42:00Z">
                  <w:rPr>
                    <w:ins w:id="548" w:author="Maria Fernanda Morales Angulo" w:date="2025-04-15T18:22:00Z" w16du:dateUtc="2025-04-15T23:22:00Z"/>
                    <w:rFonts w:ascii="Arial" w:hAnsi="Arial" w:cs="Arial"/>
                  </w:rPr>
                </w:rPrChange>
              </w:rPr>
            </w:pPr>
            <w:ins w:id="549" w:author="Maria Fernanda Morales Angulo" w:date="2025-04-15T18:24:00Z" w16du:dateUtc="2025-04-15T23:24:00Z">
              <w:r w:rsidRPr="005709F4">
                <w:rPr>
                  <w:rFonts w:ascii="Arial" w:hAnsi="Arial" w:cs="Arial"/>
                  <w:szCs w:val="24"/>
                </w:rPr>
                <w:t>Peso</w:t>
              </w:r>
            </w:ins>
            <w:ins w:id="550" w:author="Maria Fernanda Morales Angulo" w:date="2025-04-15T18:25:00Z" w16du:dateUtc="2025-04-15T23:25:00Z">
              <w:r w:rsidRPr="005709F4">
                <w:rPr>
                  <w:rFonts w:ascii="Arial" w:hAnsi="Arial" w:cs="Arial"/>
                  <w:szCs w:val="24"/>
                </w:rPr>
                <w:t xml:space="preserve"> </w:t>
              </w:r>
            </w:ins>
            <w:ins w:id="551" w:author="Maria Fernanda Morales Angulo" w:date="2025-04-15T18:24:00Z" w16du:dateUtc="2025-04-15T23:24:00Z">
              <w:r w:rsidRPr="005709F4">
                <w:rPr>
                  <w:rFonts w:ascii="Arial" w:hAnsi="Arial" w:cs="Arial"/>
                  <w:szCs w:val="24"/>
                </w:rPr>
                <w:t>Molecular</w:t>
              </w:r>
            </w:ins>
          </w:p>
        </w:tc>
        <w:tc>
          <w:tcPr>
            <w:tcW w:w="1418" w:type="dxa"/>
            <w:tcPrChange w:id="552" w:author="Maria Fernanda Morales Angulo" w:date="2025-04-15T18:31:00Z" w16du:dateUtc="2025-04-15T23:31:00Z">
              <w:tcPr>
                <w:tcW w:w="1275" w:type="dxa"/>
                <w:gridSpan w:val="2"/>
              </w:tcPr>
            </w:tcPrChange>
          </w:tcPr>
          <w:p w14:paraId="243B4AE7" w14:textId="11551A52" w:rsidR="0032162D" w:rsidRPr="005709F4" w:rsidRDefault="0032162D" w:rsidP="00EA26A1">
            <w:pPr>
              <w:pStyle w:val="TextoTablas"/>
              <w:jc w:val="center"/>
              <w:cnfStyle w:val="100000000000" w:firstRow="1" w:lastRow="0" w:firstColumn="0" w:lastColumn="0" w:oddVBand="0" w:evenVBand="0" w:oddHBand="0" w:evenHBand="0" w:firstRowFirstColumn="0" w:firstRowLastColumn="0" w:lastRowFirstColumn="0" w:lastRowLastColumn="0"/>
              <w:rPr>
                <w:ins w:id="553" w:author="Maria Fernanda Morales Angulo" w:date="2025-04-15T18:22:00Z" w16du:dateUtc="2025-04-15T23:22:00Z"/>
                <w:rFonts w:ascii="Arial" w:hAnsi="Arial" w:cs="Arial"/>
                <w:szCs w:val="24"/>
              </w:rPr>
            </w:pPr>
            <w:ins w:id="554" w:author="Maria Fernanda Morales Angulo" w:date="2025-04-15T18:25:00Z" w16du:dateUtc="2025-04-15T23:25:00Z">
              <w:r w:rsidRPr="005709F4">
                <w:rPr>
                  <w:rFonts w:ascii="Arial" w:hAnsi="Arial" w:cs="Arial"/>
                  <w:szCs w:val="24"/>
                </w:rPr>
                <w:t>Co</w:t>
              </w:r>
            </w:ins>
            <w:ins w:id="555" w:author="Maria Fernanda Morales Angulo" w:date="2025-04-15T18:26:00Z" w16du:dateUtc="2025-04-15T23:26:00Z">
              <w:r w:rsidRPr="005709F4">
                <w:rPr>
                  <w:rFonts w:ascii="Arial" w:hAnsi="Arial" w:cs="Arial"/>
                  <w:szCs w:val="24"/>
                </w:rPr>
                <w:t>nstante R</w:t>
              </w:r>
            </w:ins>
          </w:p>
        </w:tc>
        <w:tc>
          <w:tcPr>
            <w:tcW w:w="992" w:type="dxa"/>
            <w:tcPrChange w:id="556" w:author="Maria Fernanda Morales Angulo" w:date="2025-04-15T18:31:00Z" w16du:dateUtc="2025-04-15T23:31:00Z">
              <w:tcPr>
                <w:tcW w:w="1018" w:type="dxa"/>
                <w:gridSpan w:val="2"/>
              </w:tcPr>
            </w:tcPrChange>
          </w:tcPr>
          <w:p w14:paraId="4CE28AAA" w14:textId="14F483A6" w:rsidR="0032162D" w:rsidRPr="005709F4" w:rsidRDefault="0032162D" w:rsidP="00EA26A1">
            <w:pPr>
              <w:pStyle w:val="TextoTablas"/>
              <w:jc w:val="center"/>
              <w:cnfStyle w:val="100000000000" w:firstRow="1" w:lastRow="0" w:firstColumn="0" w:lastColumn="0" w:oddVBand="0" w:evenVBand="0" w:oddHBand="0" w:evenHBand="0" w:firstRowFirstColumn="0" w:firstRowLastColumn="0" w:lastRowFirstColumn="0" w:lastRowLastColumn="0"/>
              <w:rPr>
                <w:ins w:id="557" w:author="Maria Fernanda Morales Angulo" w:date="2025-04-15T18:22:00Z" w16du:dateUtc="2025-04-15T23:22:00Z"/>
                <w:rFonts w:ascii="Arial" w:hAnsi="Arial" w:cs="Arial"/>
                <w:szCs w:val="24"/>
              </w:rPr>
            </w:pPr>
            <w:proofErr w:type="spellStart"/>
            <w:ins w:id="558" w:author="Maria Fernanda Morales Angulo" w:date="2025-04-15T18:26:00Z" w16du:dateUtc="2025-04-15T23:26:00Z">
              <w:r w:rsidRPr="005709F4">
                <w:rPr>
                  <w:rFonts w:ascii="Arial" w:hAnsi="Arial" w:cs="Arial"/>
                  <w:szCs w:val="24"/>
                </w:rPr>
                <w:t>p.e</w:t>
              </w:r>
              <w:proofErr w:type="spellEnd"/>
              <w:r w:rsidRPr="005709F4">
                <w:rPr>
                  <w:rFonts w:ascii="Arial" w:hAnsi="Arial" w:cs="Arial"/>
                  <w:szCs w:val="24"/>
                </w:rPr>
                <w:t>. en kg/m</w:t>
              </w:r>
              <w:r w:rsidRPr="005709F4">
                <w:rPr>
                  <w:rFonts w:ascii="Arial" w:hAnsi="Arial" w:cs="Arial"/>
                  <w:szCs w:val="24"/>
                  <w:vertAlign w:val="superscript"/>
                  <w:rPrChange w:id="559" w:author="Maria Fernanda Morales Angulo" w:date="2025-04-15T18:42:00Z" w16du:dateUtc="2025-04-15T23:42:00Z">
                    <w:rPr>
                      <w:rFonts w:ascii="Arial" w:hAnsi="Arial" w:cs="Arial"/>
                    </w:rPr>
                  </w:rPrChange>
                </w:rPr>
                <w:t>2</w:t>
              </w:r>
            </w:ins>
            <w:ins w:id="560" w:author="Maria Fernanda Morales Angulo" w:date="2025-04-15T18:27:00Z" w16du:dateUtc="2025-04-15T23:27:00Z">
              <w:r w:rsidRPr="005709F4">
                <w:rPr>
                  <w:rFonts w:ascii="Arial" w:hAnsi="Arial" w:cs="Arial"/>
                  <w:szCs w:val="24"/>
                </w:rPr>
                <w:t xml:space="preserve"> a 0° / 760</w:t>
              </w:r>
            </w:ins>
          </w:p>
        </w:tc>
        <w:tc>
          <w:tcPr>
            <w:tcW w:w="987" w:type="dxa"/>
            <w:tcPrChange w:id="561" w:author="Maria Fernanda Morales Angulo" w:date="2025-04-15T18:31:00Z" w16du:dateUtc="2025-04-15T23:31:00Z">
              <w:tcPr>
                <w:tcW w:w="1245" w:type="dxa"/>
                <w:gridSpan w:val="2"/>
              </w:tcPr>
            </w:tcPrChange>
          </w:tcPr>
          <w:p w14:paraId="29EE888E" w14:textId="4BA554DC" w:rsidR="0032162D" w:rsidRPr="005709F4" w:rsidRDefault="0032162D" w:rsidP="00EA26A1">
            <w:pPr>
              <w:pStyle w:val="TextoTablas"/>
              <w:jc w:val="center"/>
              <w:cnfStyle w:val="100000000000" w:firstRow="1" w:lastRow="0" w:firstColumn="0" w:lastColumn="0" w:oddVBand="0" w:evenVBand="0" w:oddHBand="0" w:evenHBand="0" w:firstRowFirstColumn="0" w:firstRowLastColumn="0" w:lastRowFirstColumn="0" w:lastRowLastColumn="0"/>
              <w:rPr>
                <w:ins w:id="562" w:author="Maria Fernanda Morales Angulo" w:date="2025-04-15T18:22:00Z" w16du:dateUtc="2025-04-15T23:22:00Z"/>
                <w:rFonts w:ascii="Arial" w:hAnsi="Arial" w:cs="Arial"/>
                <w:szCs w:val="24"/>
              </w:rPr>
            </w:pPr>
            <w:proofErr w:type="spellStart"/>
            <w:ins w:id="563" w:author="Maria Fernanda Morales Angulo" w:date="2025-04-15T18:29:00Z" w16du:dateUtc="2025-04-15T23:29:00Z">
              <w:r w:rsidRPr="005709F4">
                <w:rPr>
                  <w:rFonts w:ascii="Arial" w:hAnsi="Arial" w:cs="Arial"/>
                  <w:szCs w:val="24"/>
                </w:rPr>
                <w:t>v.e.</w:t>
              </w:r>
              <w:proofErr w:type="spellEnd"/>
              <w:r w:rsidRPr="005709F4">
                <w:rPr>
                  <w:rFonts w:ascii="Arial" w:hAnsi="Arial" w:cs="Arial"/>
                  <w:szCs w:val="24"/>
                </w:rPr>
                <w:t xml:space="preserve"> en m3/kg a 0° / 760</w:t>
              </w:r>
            </w:ins>
          </w:p>
        </w:tc>
        <w:tc>
          <w:tcPr>
            <w:tcW w:w="1990" w:type="dxa"/>
            <w:tcPrChange w:id="564" w:author="Maria Fernanda Morales Angulo" w:date="2025-04-15T18:31:00Z" w16du:dateUtc="2025-04-15T23:31:00Z">
              <w:tcPr>
                <w:tcW w:w="1245" w:type="dxa"/>
              </w:tcPr>
            </w:tcPrChange>
          </w:tcPr>
          <w:p w14:paraId="4C6D1075" w14:textId="0231ED7D" w:rsidR="0032162D" w:rsidRPr="005709F4" w:rsidRDefault="0032162D" w:rsidP="00EA26A1">
            <w:pPr>
              <w:pStyle w:val="TextoTablas"/>
              <w:jc w:val="center"/>
              <w:cnfStyle w:val="100000000000" w:firstRow="1" w:lastRow="0" w:firstColumn="0" w:lastColumn="0" w:oddVBand="0" w:evenVBand="0" w:oddHBand="0" w:evenHBand="0" w:firstRowFirstColumn="0" w:firstRowLastColumn="0" w:lastRowFirstColumn="0" w:lastRowLastColumn="0"/>
              <w:rPr>
                <w:ins w:id="565" w:author="Maria Fernanda Morales Angulo" w:date="2025-04-15T18:22:00Z" w16du:dateUtc="2025-04-15T23:22:00Z"/>
                <w:rFonts w:ascii="Arial" w:hAnsi="Arial" w:cs="Arial"/>
                <w:szCs w:val="24"/>
              </w:rPr>
            </w:pPr>
            <w:ins w:id="566" w:author="Maria Fernanda Morales Angulo" w:date="2025-04-15T18:30:00Z" w16du:dateUtc="2025-04-15T23:30:00Z">
              <w:r w:rsidRPr="005709F4">
                <w:rPr>
                  <w:rFonts w:ascii="Arial" w:hAnsi="Arial" w:cs="Arial"/>
                  <w:szCs w:val="24"/>
                </w:rPr>
                <w:t>Calor específico medio</w:t>
              </w:r>
            </w:ins>
            <w:ins w:id="567" w:author="Maria Fernanda Morales Angulo" w:date="2025-04-15T18:31:00Z" w16du:dateUtc="2025-04-15T23:31:00Z">
              <w:r w:rsidRPr="005709F4">
                <w:rPr>
                  <w:rFonts w:ascii="Arial" w:hAnsi="Arial" w:cs="Arial"/>
                  <w:szCs w:val="24"/>
                </w:rPr>
                <w:t xml:space="preserve"> </w:t>
              </w:r>
            </w:ins>
            <w:ins w:id="568" w:author="Maria Fernanda Morales Angulo" w:date="2025-04-15T18:30:00Z" w16du:dateUtc="2025-04-15T23:30:00Z">
              <w:r w:rsidRPr="005709F4">
                <w:rPr>
                  <w:rFonts w:ascii="Arial" w:hAnsi="Arial" w:cs="Arial"/>
                  <w:szCs w:val="24"/>
                </w:rPr>
                <w:t xml:space="preserve">bajo </w:t>
              </w:r>
              <w:proofErr w:type="spellStart"/>
              <w:r w:rsidRPr="005709F4">
                <w:rPr>
                  <w:rFonts w:ascii="Arial" w:hAnsi="Arial" w:cs="Arial"/>
                  <w:szCs w:val="24"/>
                </w:rPr>
                <w:t>presion</w:t>
              </w:r>
              <w:proofErr w:type="spellEnd"/>
              <w:r w:rsidRPr="005709F4">
                <w:rPr>
                  <w:rFonts w:ascii="Arial" w:hAnsi="Arial" w:cs="Arial"/>
                  <w:szCs w:val="24"/>
                </w:rPr>
                <w:t xml:space="preserve"> constante para el intervalo:</w:t>
              </w:r>
            </w:ins>
          </w:p>
        </w:tc>
        <w:tc>
          <w:tcPr>
            <w:tcW w:w="1984" w:type="dxa"/>
            <w:tcPrChange w:id="569" w:author="Maria Fernanda Morales Angulo" w:date="2025-04-15T18:31:00Z" w16du:dateUtc="2025-04-15T23:31:00Z">
              <w:tcPr>
                <w:tcW w:w="1245" w:type="dxa"/>
                <w:gridSpan w:val="2"/>
              </w:tcPr>
            </w:tcPrChange>
          </w:tcPr>
          <w:p w14:paraId="0F1D374B" w14:textId="6276BEFB" w:rsidR="0032162D" w:rsidRPr="005709F4" w:rsidRDefault="0032162D" w:rsidP="00EA26A1">
            <w:pPr>
              <w:pStyle w:val="TextoTablas"/>
              <w:jc w:val="center"/>
              <w:cnfStyle w:val="100000000000" w:firstRow="1" w:lastRow="0" w:firstColumn="0" w:lastColumn="0" w:oddVBand="0" w:evenVBand="0" w:oddHBand="0" w:evenHBand="0" w:firstRowFirstColumn="0" w:firstRowLastColumn="0" w:lastRowFirstColumn="0" w:lastRowLastColumn="0"/>
              <w:rPr>
                <w:ins w:id="570" w:author="Maria Fernanda Morales Angulo" w:date="2025-04-15T18:22:00Z" w16du:dateUtc="2025-04-15T23:22:00Z"/>
                <w:rFonts w:ascii="Arial" w:hAnsi="Arial" w:cs="Arial"/>
                <w:szCs w:val="24"/>
              </w:rPr>
            </w:pPr>
            <w:ins w:id="571" w:author="Maria Fernanda Morales Angulo" w:date="2025-04-15T18:30:00Z" w16du:dateUtc="2025-04-15T23:30:00Z">
              <w:r w:rsidRPr="005709F4">
                <w:rPr>
                  <w:rFonts w:ascii="Arial" w:hAnsi="Arial" w:cs="Arial"/>
                  <w:szCs w:val="24"/>
                </w:rPr>
                <w:t>Calor específico medio</w:t>
              </w:r>
            </w:ins>
            <w:ins w:id="572" w:author="Maria Fernanda Morales Angulo" w:date="2025-04-15T18:31:00Z" w16du:dateUtc="2025-04-15T23:31:00Z">
              <w:r w:rsidRPr="005709F4">
                <w:rPr>
                  <w:rFonts w:ascii="Arial" w:hAnsi="Arial" w:cs="Arial"/>
                  <w:szCs w:val="24"/>
                </w:rPr>
                <w:t xml:space="preserve"> </w:t>
              </w:r>
            </w:ins>
            <w:ins w:id="573" w:author="Maria Fernanda Morales Angulo" w:date="2025-04-15T18:30:00Z" w16du:dateUtc="2025-04-15T23:30:00Z">
              <w:r w:rsidRPr="005709F4">
                <w:rPr>
                  <w:rFonts w:ascii="Arial" w:hAnsi="Arial" w:cs="Arial"/>
                  <w:szCs w:val="24"/>
                </w:rPr>
                <w:t xml:space="preserve">bajo </w:t>
              </w:r>
              <w:proofErr w:type="spellStart"/>
              <w:r w:rsidRPr="005709F4">
                <w:rPr>
                  <w:rFonts w:ascii="Arial" w:hAnsi="Arial" w:cs="Arial"/>
                  <w:szCs w:val="24"/>
                </w:rPr>
                <w:t>presion</w:t>
              </w:r>
              <w:proofErr w:type="spellEnd"/>
              <w:r w:rsidRPr="005709F4">
                <w:rPr>
                  <w:rFonts w:ascii="Arial" w:hAnsi="Arial" w:cs="Arial"/>
                  <w:szCs w:val="24"/>
                </w:rPr>
                <w:t xml:space="preserve"> constante para el intervalo</w:t>
              </w:r>
            </w:ins>
            <w:ins w:id="574" w:author="Maria Fernanda Morales Angulo" w:date="2025-04-15T18:31:00Z" w16du:dateUtc="2025-04-15T23:31:00Z">
              <w:r w:rsidRPr="005709F4">
                <w:rPr>
                  <w:rFonts w:ascii="Arial" w:hAnsi="Arial" w:cs="Arial"/>
                  <w:szCs w:val="24"/>
                </w:rPr>
                <w:t>:</w:t>
              </w:r>
            </w:ins>
          </w:p>
        </w:tc>
      </w:tr>
      <w:tr w:rsidR="0032162D" w:rsidRPr="00762714" w14:paraId="0D063BED" w14:textId="77777777" w:rsidTr="0032162D">
        <w:trPr>
          <w:cnfStyle w:val="000000100000" w:firstRow="0" w:lastRow="0" w:firstColumn="0" w:lastColumn="0" w:oddVBand="0" w:evenVBand="0" w:oddHBand="1" w:evenHBand="0" w:firstRowFirstColumn="0" w:firstRowLastColumn="0" w:lastRowFirstColumn="0" w:lastRowLastColumn="0"/>
          <w:jc w:val="center"/>
          <w:ins w:id="575" w:author="Maria Fernanda Morales Angulo" w:date="2025-04-15T18:21:00Z"/>
          <w:trPrChange w:id="576" w:author="Maria Fernanda Morales Angulo" w:date="2025-04-15T18:32:00Z" w16du:dateUtc="2025-04-15T23:32:00Z">
            <w:trPr>
              <w:gridAfter w:val="0"/>
              <w:jc w:val="center"/>
            </w:trPr>
          </w:trPrChange>
        </w:trPr>
        <w:tc>
          <w:tcPr>
            <w:tcW w:w="0" w:type="dxa"/>
            <w:tcPrChange w:id="577" w:author="Maria Fernanda Morales Angulo" w:date="2025-04-15T18:32:00Z" w16du:dateUtc="2025-04-15T23:32:00Z">
              <w:tcPr>
                <w:tcW w:w="1413" w:type="dxa"/>
                <w:gridSpan w:val="2"/>
              </w:tcPr>
            </w:tcPrChange>
          </w:tcPr>
          <w:p w14:paraId="4ABC858B" w14:textId="4E551ACB" w:rsidR="0032162D" w:rsidRPr="005709F4" w:rsidRDefault="0032162D">
            <w:pPr>
              <w:pStyle w:val="TextoTablas"/>
              <w:cnfStyle w:val="000000100000" w:firstRow="0" w:lastRow="0" w:firstColumn="0" w:lastColumn="0" w:oddVBand="0" w:evenVBand="0" w:oddHBand="1" w:evenHBand="0" w:firstRowFirstColumn="0" w:firstRowLastColumn="0" w:lastRowFirstColumn="0" w:lastRowLastColumn="0"/>
              <w:rPr>
                <w:ins w:id="578" w:author="Maria Fernanda Morales Angulo" w:date="2025-04-15T18:21:00Z" w16du:dateUtc="2025-04-15T23:21:00Z"/>
                <w:rFonts w:ascii="Arial" w:hAnsi="Arial" w:cs="Arial"/>
                <w:szCs w:val="24"/>
              </w:rPr>
              <w:pPrChange w:id="579" w:author="Maria Fernanda Morales Angulo" w:date="2025-04-15T18:32:00Z" w16du:dateUtc="2025-04-15T23:32:00Z">
                <w:pPr>
                  <w:pStyle w:val="TextoTablas"/>
                  <w:jc w:val="center"/>
                  <w:cnfStyle w:val="000000100000" w:firstRow="0" w:lastRow="0" w:firstColumn="0" w:lastColumn="0" w:oddVBand="0" w:evenVBand="0" w:oddHBand="1" w:evenHBand="0" w:firstRowFirstColumn="0" w:firstRowLastColumn="0" w:lastRowFirstColumn="0" w:lastRowLastColumn="0"/>
                </w:pPr>
              </w:pPrChange>
            </w:pPr>
          </w:p>
        </w:tc>
        <w:tc>
          <w:tcPr>
            <w:tcW w:w="1417" w:type="dxa"/>
            <w:tcPrChange w:id="580" w:author="Maria Fernanda Morales Angulo" w:date="2025-04-15T18:32:00Z" w16du:dateUtc="2025-04-15T23:32:00Z">
              <w:tcPr>
                <w:tcW w:w="1276" w:type="dxa"/>
                <w:gridSpan w:val="2"/>
              </w:tcPr>
            </w:tcPrChange>
          </w:tcPr>
          <w:p w14:paraId="6FA9C50D" w14:textId="77777777" w:rsidR="0032162D" w:rsidRPr="005709F4" w:rsidRDefault="0032162D" w:rsidP="00EA26A1">
            <w:pPr>
              <w:pStyle w:val="TextoTablas"/>
              <w:jc w:val="center"/>
              <w:cnfStyle w:val="000000100000" w:firstRow="0" w:lastRow="0" w:firstColumn="0" w:lastColumn="0" w:oddVBand="0" w:evenVBand="0" w:oddHBand="1" w:evenHBand="0" w:firstRowFirstColumn="0" w:firstRowLastColumn="0" w:lastRowFirstColumn="0" w:lastRowLastColumn="0"/>
              <w:rPr>
                <w:ins w:id="581" w:author="Maria Fernanda Morales Angulo" w:date="2025-04-15T18:22:00Z" w16du:dateUtc="2025-04-15T23:22:00Z"/>
                <w:rFonts w:ascii="Arial" w:hAnsi="Arial" w:cs="Arial"/>
                <w:szCs w:val="24"/>
              </w:rPr>
            </w:pPr>
          </w:p>
        </w:tc>
        <w:tc>
          <w:tcPr>
            <w:tcW w:w="1418" w:type="dxa"/>
            <w:tcPrChange w:id="582" w:author="Maria Fernanda Morales Angulo" w:date="2025-04-15T18:32:00Z" w16du:dateUtc="2025-04-15T23:32:00Z">
              <w:tcPr>
                <w:tcW w:w="1275" w:type="dxa"/>
                <w:gridSpan w:val="2"/>
              </w:tcPr>
            </w:tcPrChange>
          </w:tcPr>
          <w:p w14:paraId="5EF97ECA" w14:textId="77777777" w:rsidR="0032162D" w:rsidRPr="005709F4" w:rsidRDefault="0032162D" w:rsidP="00EA26A1">
            <w:pPr>
              <w:pStyle w:val="TextoTablas"/>
              <w:jc w:val="center"/>
              <w:cnfStyle w:val="000000100000" w:firstRow="0" w:lastRow="0" w:firstColumn="0" w:lastColumn="0" w:oddVBand="0" w:evenVBand="0" w:oddHBand="1" w:evenHBand="0" w:firstRowFirstColumn="0" w:firstRowLastColumn="0" w:lastRowFirstColumn="0" w:lastRowLastColumn="0"/>
              <w:rPr>
                <w:ins w:id="583" w:author="Maria Fernanda Morales Angulo" w:date="2025-04-15T18:22:00Z" w16du:dateUtc="2025-04-15T23:22:00Z"/>
                <w:rFonts w:ascii="Arial" w:hAnsi="Arial" w:cs="Arial"/>
                <w:szCs w:val="24"/>
              </w:rPr>
            </w:pPr>
          </w:p>
        </w:tc>
        <w:tc>
          <w:tcPr>
            <w:tcW w:w="992" w:type="dxa"/>
            <w:tcPrChange w:id="584" w:author="Maria Fernanda Morales Angulo" w:date="2025-04-15T18:32:00Z" w16du:dateUtc="2025-04-15T23:32:00Z">
              <w:tcPr>
                <w:tcW w:w="1018" w:type="dxa"/>
                <w:gridSpan w:val="2"/>
              </w:tcPr>
            </w:tcPrChange>
          </w:tcPr>
          <w:p w14:paraId="049E7D58" w14:textId="11B53472" w:rsidR="0032162D" w:rsidRPr="005709F4" w:rsidRDefault="0032162D" w:rsidP="00EA26A1">
            <w:pPr>
              <w:pStyle w:val="TextoTablas"/>
              <w:jc w:val="center"/>
              <w:cnfStyle w:val="000000100000" w:firstRow="0" w:lastRow="0" w:firstColumn="0" w:lastColumn="0" w:oddVBand="0" w:evenVBand="0" w:oddHBand="1" w:evenHBand="0" w:firstRowFirstColumn="0" w:firstRowLastColumn="0" w:lastRowFirstColumn="0" w:lastRowLastColumn="0"/>
              <w:rPr>
                <w:ins w:id="585" w:author="Maria Fernanda Morales Angulo" w:date="2025-04-15T18:22:00Z" w16du:dateUtc="2025-04-15T23:22:00Z"/>
                <w:rFonts w:ascii="Arial" w:hAnsi="Arial" w:cs="Arial"/>
                <w:szCs w:val="24"/>
              </w:rPr>
            </w:pPr>
          </w:p>
        </w:tc>
        <w:tc>
          <w:tcPr>
            <w:tcW w:w="987" w:type="dxa"/>
            <w:tcPrChange w:id="586" w:author="Maria Fernanda Morales Angulo" w:date="2025-04-15T18:32:00Z" w16du:dateUtc="2025-04-15T23:32:00Z">
              <w:tcPr>
                <w:tcW w:w="1245" w:type="dxa"/>
                <w:gridSpan w:val="2"/>
              </w:tcPr>
            </w:tcPrChange>
          </w:tcPr>
          <w:p w14:paraId="4F3B52E3" w14:textId="77777777" w:rsidR="0032162D" w:rsidRPr="005709F4" w:rsidRDefault="0032162D" w:rsidP="00EA26A1">
            <w:pPr>
              <w:pStyle w:val="TextoTablas"/>
              <w:jc w:val="center"/>
              <w:cnfStyle w:val="000000100000" w:firstRow="0" w:lastRow="0" w:firstColumn="0" w:lastColumn="0" w:oddVBand="0" w:evenVBand="0" w:oddHBand="1" w:evenHBand="0" w:firstRowFirstColumn="0" w:firstRowLastColumn="0" w:lastRowFirstColumn="0" w:lastRowLastColumn="0"/>
              <w:rPr>
                <w:ins w:id="587" w:author="Maria Fernanda Morales Angulo" w:date="2025-04-15T18:22:00Z" w16du:dateUtc="2025-04-15T23:22:00Z"/>
                <w:rFonts w:ascii="Arial" w:hAnsi="Arial" w:cs="Arial"/>
                <w:szCs w:val="24"/>
              </w:rPr>
            </w:pPr>
          </w:p>
        </w:tc>
        <w:tc>
          <w:tcPr>
            <w:tcW w:w="1990" w:type="dxa"/>
            <w:tcPrChange w:id="588" w:author="Maria Fernanda Morales Angulo" w:date="2025-04-15T18:32:00Z" w16du:dateUtc="2025-04-15T23:32:00Z">
              <w:tcPr>
                <w:tcW w:w="1245" w:type="dxa"/>
              </w:tcPr>
            </w:tcPrChange>
          </w:tcPr>
          <w:p w14:paraId="77BB58C0" w14:textId="381FE400" w:rsidR="0032162D" w:rsidRPr="005709F4" w:rsidRDefault="0032162D" w:rsidP="00EA26A1">
            <w:pPr>
              <w:pStyle w:val="TextoTablas"/>
              <w:jc w:val="center"/>
              <w:cnfStyle w:val="000000100000" w:firstRow="0" w:lastRow="0" w:firstColumn="0" w:lastColumn="0" w:oddVBand="0" w:evenVBand="0" w:oddHBand="1" w:evenHBand="0" w:firstRowFirstColumn="0" w:firstRowLastColumn="0" w:lastRowFirstColumn="0" w:lastRowLastColumn="0"/>
              <w:rPr>
                <w:ins w:id="589" w:author="Maria Fernanda Morales Angulo" w:date="2025-04-15T18:22:00Z" w16du:dateUtc="2025-04-15T23:22:00Z"/>
                <w:rFonts w:ascii="Arial" w:hAnsi="Arial" w:cs="Arial"/>
                <w:szCs w:val="24"/>
              </w:rPr>
            </w:pPr>
            <w:ins w:id="590" w:author="Maria Fernanda Morales Angulo" w:date="2025-04-15T18:32:00Z" w16du:dateUtc="2025-04-15T23:32:00Z">
              <w:r w:rsidRPr="005709F4">
                <w:rPr>
                  <w:rFonts w:ascii="Arial" w:hAnsi="Arial" w:cs="Arial"/>
                  <w:szCs w:val="24"/>
                </w:rPr>
                <w:t>0° - 100°</w:t>
              </w:r>
            </w:ins>
          </w:p>
        </w:tc>
        <w:tc>
          <w:tcPr>
            <w:tcW w:w="1984" w:type="dxa"/>
            <w:tcPrChange w:id="591" w:author="Maria Fernanda Morales Angulo" w:date="2025-04-15T18:32:00Z" w16du:dateUtc="2025-04-15T23:32:00Z">
              <w:tcPr>
                <w:tcW w:w="1245" w:type="dxa"/>
                <w:gridSpan w:val="2"/>
              </w:tcPr>
            </w:tcPrChange>
          </w:tcPr>
          <w:p w14:paraId="6948A4C6" w14:textId="74AF9F69" w:rsidR="0032162D" w:rsidRPr="005709F4" w:rsidRDefault="0032162D" w:rsidP="00EA26A1">
            <w:pPr>
              <w:pStyle w:val="TextoTablas"/>
              <w:jc w:val="center"/>
              <w:cnfStyle w:val="000000100000" w:firstRow="0" w:lastRow="0" w:firstColumn="0" w:lastColumn="0" w:oddVBand="0" w:evenVBand="0" w:oddHBand="1" w:evenHBand="0" w:firstRowFirstColumn="0" w:firstRowLastColumn="0" w:lastRowFirstColumn="0" w:lastRowLastColumn="0"/>
              <w:rPr>
                <w:ins w:id="592" w:author="Maria Fernanda Morales Angulo" w:date="2025-04-15T18:22:00Z" w16du:dateUtc="2025-04-15T23:22:00Z"/>
                <w:rFonts w:ascii="Arial" w:hAnsi="Arial" w:cs="Arial"/>
                <w:szCs w:val="24"/>
              </w:rPr>
            </w:pPr>
            <w:ins w:id="593" w:author="Maria Fernanda Morales Angulo" w:date="2025-04-15T18:32:00Z" w16du:dateUtc="2025-04-15T23:32:00Z">
              <w:r w:rsidRPr="005709F4">
                <w:rPr>
                  <w:rFonts w:ascii="Arial" w:hAnsi="Arial" w:cs="Arial"/>
                  <w:szCs w:val="24"/>
                </w:rPr>
                <w:t xml:space="preserve">0° </w:t>
              </w:r>
            </w:ins>
            <w:ins w:id="594" w:author="Maria Fernanda Morales Angulo" w:date="2025-04-15T18:33:00Z" w16du:dateUtc="2025-04-15T23:33:00Z">
              <w:r w:rsidRPr="005709F4">
                <w:rPr>
                  <w:rFonts w:ascii="Arial" w:hAnsi="Arial" w:cs="Arial"/>
                  <w:szCs w:val="24"/>
                </w:rPr>
                <w:t>- 1000°</w:t>
              </w:r>
            </w:ins>
          </w:p>
        </w:tc>
      </w:tr>
      <w:tr w:rsidR="0032162D" w:rsidRPr="00762714" w14:paraId="14714979" w14:textId="77777777" w:rsidTr="0032162D">
        <w:trPr>
          <w:jc w:val="center"/>
          <w:ins w:id="595" w:author="Maria Fernanda Morales Angulo" w:date="2025-04-15T18:21:00Z"/>
          <w:trPrChange w:id="596" w:author="Maria Fernanda Morales Angulo" w:date="2025-04-15T18:32:00Z" w16du:dateUtc="2025-04-15T23:32:00Z">
            <w:trPr>
              <w:gridAfter w:val="0"/>
              <w:jc w:val="center"/>
            </w:trPr>
          </w:trPrChange>
        </w:trPr>
        <w:tc>
          <w:tcPr>
            <w:tcW w:w="0" w:type="dxa"/>
            <w:tcPrChange w:id="597" w:author="Maria Fernanda Morales Angulo" w:date="2025-04-15T18:32:00Z" w16du:dateUtc="2025-04-15T23:32:00Z">
              <w:tcPr>
                <w:tcW w:w="1413" w:type="dxa"/>
                <w:gridSpan w:val="2"/>
              </w:tcPr>
            </w:tcPrChange>
          </w:tcPr>
          <w:p w14:paraId="4335B2C9" w14:textId="720CDD95" w:rsidR="0032162D" w:rsidRPr="005709F4" w:rsidRDefault="0032162D" w:rsidP="00EA26A1">
            <w:pPr>
              <w:pStyle w:val="TextoTablas"/>
              <w:jc w:val="center"/>
              <w:rPr>
                <w:ins w:id="598" w:author="Maria Fernanda Morales Angulo" w:date="2025-04-15T18:21:00Z" w16du:dateUtc="2025-04-15T23:21:00Z"/>
                <w:rFonts w:ascii="Arial" w:hAnsi="Arial" w:cs="Arial"/>
                <w:szCs w:val="24"/>
              </w:rPr>
            </w:pPr>
            <w:ins w:id="599" w:author="Maria Fernanda Morales Angulo" w:date="2025-04-15T18:33:00Z" w16du:dateUtc="2025-04-15T23:33:00Z">
              <w:r w:rsidRPr="005709F4">
                <w:rPr>
                  <w:rFonts w:ascii="Arial" w:hAnsi="Arial" w:cs="Arial"/>
                  <w:szCs w:val="24"/>
                </w:rPr>
                <w:t>CO</w:t>
              </w:r>
              <w:r w:rsidRPr="005709F4">
                <w:rPr>
                  <w:rFonts w:ascii="Arial" w:hAnsi="Arial" w:cs="Arial"/>
                  <w:szCs w:val="24"/>
                  <w:vertAlign w:val="subscript"/>
                  <w:rPrChange w:id="600" w:author="Maria Fernanda Morales Angulo" w:date="2025-04-15T18:42:00Z" w16du:dateUtc="2025-04-15T23:42:00Z">
                    <w:rPr>
                      <w:rFonts w:ascii="Arial" w:hAnsi="Arial" w:cs="Arial"/>
                    </w:rPr>
                  </w:rPrChange>
                </w:rPr>
                <w:t>2</w:t>
              </w:r>
            </w:ins>
          </w:p>
        </w:tc>
        <w:tc>
          <w:tcPr>
            <w:tcW w:w="1417" w:type="dxa"/>
            <w:tcPrChange w:id="601" w:author="Maria Fernanda Morales Angulo" w:date="2025-04-15T18:32:00Z" w16du:dateUtc="2025-04-15T23:32:00Z">
              <w:tcPr>
                <w:tcW w:w="1276" w:type="dxa"/>
                <w:gridSpan w:val="2"/>
              </w:tcPr>
            </w:tcPrChange>
          </w:tcPr>
          <w:p w14:paraId="2B1D5583" w14:textId="2DAE3588" w:rsidR="0032162D" w:rsidRPr="005709F4" w:rsidRDefault="0032162D" w:rsidP="00EA26A1">
            <w:pPr>
              <w:pStyle w:val="TextoTablas"/>
              <w:jc w:val="center"/>
              <w:rPr>
                <w:ins w:id="602" w:author="Maria Fernanda Morales Angulo" w:date="2025-04-15T18:22:00Z" w16du:dateUtc="2025-04-15T23:22:00Z"/>
                <w:rFonts w:ascii="Arial" w:hAnsi="Arial" w:cs="Arial"/>
                <w:szCs w:val="24"/>
              </w:rPr>
            </w:pPr>
            <w:ins w:id="603" w:author="Maria Fernanda Morales Angulo" w:date="2025-04-15T18:36:00Z" w16du:dateUtc="2025-04-15T23:36:00Z">
              <w:r w:rsidRPr="005709F4">
                <w:rPr>
                  <w:rFonts w:ascii="Arial" w:hAnsi="Arial" w:cs="Arial"/>
                  <w:szCs w:val="24"/>
                </w:rPr>
                <w:t>44</w:t>
              </w:r>
            </w:ins>
          </w:p>
        </w:tc>
        <w:tc>
          <w:tcPr>
            <w:tcW w:w="1418" w:type="dxa"/>
            <w:tcPrChange w:id="604" w:author="Maria Fernanda Morales Angulo" w:date="2025-04-15T18:32:00Z" w16du:dateUtc="2025-04-15T23:32:00Z">
              <w:tcPr>
                <w:tcW w:w="1275" w:type="dxa"/>
                <w:gridSpan w:val="2"/>
              </w:tcPr>
            </w:tcPrChange>
          </w:tcPr>
          <w:p w14:paraId="1F664C66" w14:textId="3188D722" w:rsidR="0032162D" w:rsidRPr="005709F4" w:rsidRDefault="0032162D" w:rsidP="00EA26A1">
            <w:pPr>
              <w:pStyle w:val="TextoTablas"/>
              <w:jc w:val="center"/>
              <w:rPr>
                <w:ins w:id="605" w:author="Maria Fernanda Morales Angulo" w:date="2025-04-15T18:22:00Z" w16du:dateUtc="2025-04-15T23:22:00Z"/>
                <w:rFonts w:ascii="Arial" w:hAnsi="Arial" w:cs="Arial"/>
                <w:szCs w:val="24"/>
              </w:rPr>
            </w:pPr>
            <w:ins w:id="606" w:author="Maria Fernanda Morales Angulo" w:date="2025-04-15T18:36:00Z" w16du:dateUtc="2025-04-15T23:36:00Z">
              <w:r w:rsidRPr="005709F4">
                <w:rPr>
                  <w:rFonts w:ascii="Arial" w:hAnsi="Arial" w:cs="Arial"/>
                  <w:szCs w:val="24"/>
                </w:rPr>
                <w:t>19,28</w:t>
              </w:r>
            </w:ins>
          </w:p>
        </w:tc>
        <w:tc>
          <w:tcPr>
            <w:tcW w:w="992" w:type="dxa"/>
            <w:tcPrChange w:id="607" w:author="Maria Fernanda Morales Angulo" w:date="2025-04-15T18:32:00Z" w16du:dateUtc="2025-04-15T23:32:00Z">
              <w:tcPr>
                <w:tcW w:w="1018" w:type="dxa"/>
                <w:gridSpan w:val="2"/>
              </w:tcPr>
            </w:tcPrChange>
          </w:tcPr>
          <w:p w14:paraId="21894EFB" w14:textId="3C4FB6D7" w:rsidR="0032162D" w:rsidRPr="005709F4" w:rsidRDefault="0032162D" w:rsidP="00EA26A1">
            <w:pPr>
              <w:pStyle w:val="TextoTablas"/>
              <w:jc w:val="center"/>
              <w:rPr>
                <w:ins w:id="608" w:author="Maria Fernanda Morales Angulo" w:date="2025-04-15T18:22:00Z" w16du:dateUtc="2025-04-15T23:22:00Z"/>
                <w:rFonts w:ascii="Arial" w:hAnsi="Arial" w:cs="Arial"/>
                <w:szCs w:val="24"/>
              </w:rPr>
            </w:pPr>
            <w:ins w:id="609" w:author="Maria Fernanda Morales Angulo" w:date="2025-04-15T18:36:00Z" w16du:dateUtc="2025-04-15T23:36:00Z">
              <w:r w:rsidRPr="005709F4">
                <w:rPr>
                  <w:rFonts w:ascii="Arial" w:hAnsi="Arial" w:cs="Arial"/>
                  <w:szCs w:val="24"/>
                </w:rPr>
                <w:t>1,963</w:t>
              </w:r>
            </w:ins>
          </w:p>
        </w:tc>
        <w:tc>
          <w:tcPr>
            <w:tcW w:w="987" w:type="dxa"/>
            <w:tcPrChange w:id="610" w:author="Maria Fernanda Morales Angulo" w:date="2025-04-15T18:32:00Z" w16du:dateUtc="2025-04-15T23:32:00Z">
              <w:tcPr>
                <w:tcW w:w="1245" w:type="dxa"/>
                <w:gridSpan w:val="2"/>
              </w:tcPr>
            </w:tcPrChange>
          </w:tcPr>
          <w:p w14:paraId="2BA7BB44" w14:textId="0423744E" w:rsidR="0032162D" w:rsidRPr="005709F4" w:rsidRDefault="0032162D" w:rsidP="00EA26A1">
            <w:pPr>
              <w:pStyle w:val="TextoTablas"/>
              <w:jc w:val="center"/>
              <w:rPr>
                <w:ins w:id="611" w:author="Maria Fernanda Morales Angulo" w:date="2025-04-15T18:22:00Z" w16du:dateUtc="2025-04-15T23:22:00Z"/>
                <w:rFonts w:ascii="Arial" w:hAnsi="Arial" w:cs="Arial"/>
                <w:szCs w:val="24"/>
              </w:rPr>
            </w:pPr>
            <w:ins w:id="612" w:author="Maria Fernanda Morales Angulo" w:date="2025-04-15T18:36:00Z" w16du:dateUtc="2025-04-15T23:36:00Z">
              <w:r w:rsidRPr="005709F4">
                <w:rPr>
                  <w:rFonts w:ascii="Arial" w:hAnsi="Arial" w:cs="Arial"/>
                  <w:szCs w:val="24"/>
                </w:rPr>
                <w:t>0,509</w:t>
              </w:r>
            </w:ins>
          </w:p>
        </w:tc>
        <w:tc>
          <w:tcPr>
            <w:tcW w:w="1990" w:type="dxa"/>
            <w:tcPrChange w:id="613" w:author="Maria Fernanda Morales Angulo" w:date="2025-04-15T18:32:00Z" w16du:dateUtc="2025-04-15T23:32:00Z">
              <w:tcPr>
                <w:tcW w:w="1245" w:type="dxa"/>
              </w:tcPr>
            </w:tcPrChange>
          </w:tcPr>
          <w:p w14:paraId="74D2BA0F" w14:textId="22E9542F" w:rsidR="0032162D" w:rsidRPr="005709F4" w:rsidRDefault="0032162D" w:rsidP="00EA26A1">
            <w:pPr>
              <w:pStyle w:val="TextoTablas"/>
              <w:jc w:val="center"/>
              <w:rPr>
                <w:ins w:id="614" w:author="Maria Fernanda Morales Angulo" w:date="2025-04-15T18:22:00Z" w16du:dateUtc="2025-04-15T23:22:00Z"/>
                <w:rFonts w:ascii="Arial" w:hAnsi="Arial" w:cs="Arial"/>
                <w:szCs w:val="24"/>
              </w:rPr>
            </w:pPr>
            <w:ins w:id="615" w:author="Maria Fernanda Morales Angulo" w:date="2025-04-15T18:36:00Z" w16du:dateUtc="2025-04-15T23:36:00Z">
              <w:r w:rsidRPr="005709F4">
                <w:rPr>
                  <w:rFonts w:ascii="Arial" w:hAnsi="Arial" w:cs="Arial"/>
                  <w:szCs w:val="24"/>
                </w:rPr>
                <w:t>0,21</w:t>
              </w:r>
            </w:ins>
          </w:p>
        </w:tc>
        <w:tc>
          <w:tcPr>
            <w:tcW w:w="1984" w:type="dxa"/>
            <w:tcPrChange w:id="616" w:author="Maria Fernanda Morales Angulo" w:date="2025-04-15T18:32:00Z" w16du:dateUtc="2025-04-15T23:32:00Z">
              <w:tcPr>
                <w:tcW w:w="1245" w:type="dxa"/>
                <w:gridSpan w:val="2"/>
              </w:tcPr>
            </w:tcPrChange>
          </w:tcPr>
          <w:p w14:paraId="5338B720" w14:textId="20DC1DA0" w:rsidR="0032162D" w:rsidRPr="005709F4" w:rsidRDefault="0032162D" w:rsidP="00EA26A1">
            <w:pPr>
              <w:pStyle w:val="TextoTablas"/>
              <w:jc w:val="center"/>
              <w:rPr>
                <w:ins w:id="617" w:author="Maria Fernanda Morales Angulo" w:date="2025-04-15T18:22:00Z" w16du:dateUtc="2025-04-15T23:22:00Z"/>
                <w:rFonts w:ascii="Arial" w:hAnsi="Arial" w:cs="Arial"/>
                <w:szCs w:val="24"/>
              </w:rPr>
            </w:pPr>
            <w:ins w:id="618" w:author="Maria Fernanda Morales Angulo" w:date="2025-04-15T18:36:00Z" w16du:dateUtc="2025-04-15T23:36:00Z">
              <w:r w:rsidRPr="005709F4">
                <w:rPr>
                  <w:rFonts w:ascii="Arial" w:hAnsi="Arial" w:cs="Arial"/>
                  <w:szCs w:val="24"/>
                </w:rPr>
                <w:t>0,28</w:t>
              </w:r>
            </w:ins>
          </w:p>
        </w:tc>
      </w:tr>
      <w:tr w:rsidR="0032162D" w:rsidRPr="00762714" w14:paraId="2061B8D9" w14:textId="77777777" w:rsidTr="0032162D">
        <w:trPr>
          <w:cnfStyle w:val="000000100000" w:firstRow="0" w:lastRow="0" w:firstColumn="0" w:lastColumn="0" w:oddVBand="0" w:evenVBand="0" w:oddHBand="1" w:evenHBand="0" w:firstRowFirstColumn="0" w:firstRowLastColumn="0" w:lastRowFirstColumn="0" w:lastRowLastColumn="0"/>
          <w:jc w:val="center"/>
          <w:ins w:id="619" w:author="Maria Fernanda Morales Angulo" w:date="2025-04-15T18:21:00Z"/>
          <w:trPrChange w:id="620" w:author="Maria Fernanda Morales Angulo" w:date="2025-04-15T18:32:00Z" w16du:dateUtc="2025-04-15T23:32:00Z">
            <w:trPr>
              <w:gridAfter w:val="0"/>
              <w:jc w:val="center"/>
            </w:trPr>
          </w:trPrChange>
        </w:trPr>
        <w:tc>
          <w:tcPr>
            <w:tcW w:w="0" w:type="dxa"/>
            <w:tcPrChange w:id="621" w:author="Maria Fernanda Morales Angulo" w:date="2025-04-15T18:32:00Z" w16du:dateUtc="2025-04-15T23:32:00Z">
              <w:tcPr>
                <w:tcW w:w="1413" w:type="dxa"/>
                <w:gridSpan w:val="2"/>
              </w:tcPr>
            </w:tcPrChange>
          </w:tcPr>
          <w:p w14:paraId="591C6585" w14:textId="0F6C269F" w:rsidR="0032162D" w:rsidRPr="005709F4" w:rsidRDefault="0032162D" w:rsidP="00EA26A1">
            <w:pPr>
              <w:pStyle w:val="TextoTablas"/>
              <w:jc w:val="center"/>
              <w:cnfStyle w:val="000000100000" w:firstRow="0" w:lastRow="0" w:firstColumn="0" w:lastColumn="0" w:oddVBand="0" w:evenVBand="0" w:oddHBand="1" w:evenHBand="0" w:firstRowFirstColumn="0" w:firstRowLastColumn="0" w:lastRowFirstColumn="0" w:lastRowLastColumn="0"/>
              <w:rPr>
                <w:ins w:id="622" w:author="Maria Fernanda Morales Angulo" w:date="2025-04-15T18:21:00Z" w16du:dateUtc="2025-04-15T23:21:00Z"/>
                <w:rFonts w:ascii="Arial" w:hAnsi="Arial" w:cs="Arial"/>
                <w:szCs w:val="24"/>
              </w:rPr>
            </w:pPr>
            <w:ins w:id="623" w:author="Maria Fernanda Morales Angulo" w:date="2025-04-15T18:34:00Z" w16du:dateUtc="2025-04-15T23:34:00Z">
              <w:r w:rsidRPr="005709F4">
                <w:rPr>
                  <w:rFonts w:ascii="Arial" w:hAnsi="Arial" w:cs="Arial"/>
                  <w:szCs w:val="24"/>
                </w:rPr>
                <w:t>H</w:t>
              </w:r>
              <w:r w:rsidRPr="005709F4">
                <w:rPr>
                  <w:rFonts w:ascii="Arial" w:hAnsi="Arial" w:cs="Arial"/>
                  <w:szCs w:val="24"/>
                  <w:vertAlign w:val="subscript"/>
                  <w:rPrChange w:id="624" w:author="Maria Fernanda Morales Angulo" w:date="2025-04-15T18:42:00Z" w16du:dateUtc="2025-04-15T23:42:00Z">
                    <w:rPr>
                      <w:rFonts w:ascii="Arial" w:hAnsi="Arial" w:cs="Arial"/>
                    </w:rPr>
                  </w:rPrChange>
                </w:rPr>
                <w:t>2</w:t>
              </w:r>
            </w:ins>
          </w:p>
        </w:tc>
        <w:tc>
          <w:tcPr>
            <w:tcW w:w="1417" w:type="dxa"/>
            <w:tcPrChange w:id="625" w:author="Maria Fernanda Morales Angulo" w:date="2025-04-15T18:32:00Z" w16du:dateUtc="2025-04-15T23:32:00Z">
              <w:tcPr>
                <w:tcW w:w="1276" w:type="dxa"/>
                <w:gridSpan w:val="2"/>
              </w:tcPr>
            </w:tcPrChange>
          </w:tcPr>
          <w:p w14:paraId="7CA5D0A3" w14:textId="64294303" w:rsidR="0032162D" w:rsidRPr="005709F4" w:rsidRDefault="0032162D" w:rsidP="00EA26A1">
            <w:pPr>
              <w:pStyle w:val="TextoTablas"/>
              <w:jc w:val="center"/>
              <w:cnfStyle w:val="000000100000" w:firstRow="0" w:lastRow="0" w:firstColumn="0" w:lastColumn="0" w:oddVBand="0" w:evenVBand="0" w:oddHBand="1" w:evenHBand="0" w:firstRowFirstColumn="0" w:firstRowLastColumn="0" w:lastRowFirstColumn="0" w:lastRowLastColumn="0"/>
              <w:rPr>
                <w:ins w:id="626" w:author="Maria Fernanda Morales Angulo" w:date="2025-04-15T18:22:00Z" w16du:dateUtc="2025-04-15T23:22:00Z"/>
                <w:rFonts w:ascii="Arial" w:hAnsi="Arial" w:cs="Arial"/>
                <w:szCs w:val="24"/>
              </w:rPr>
            </w:pPr>
            <w:ins w:id="627" w:author="Maria Fernanda Morales Angulo" w:date="2025-04-15T18:36:00Z" w16du:dateUtc="2025-04-15T23:36:00Z">
              <w:r w:rsidRPr="005709F4">
                <w:rPr>
                  <w:rFonts w:ascii="Arial" w:hAnsi="Arial" w:cs="Arial"/>
                  <w:szCs w:val="24"/>
                </w:rPr>
                <w:t>18</w:t>
              </w:r>
            </w:ins>
          </w:p>
        </w:tc>
        <w:tc>
          <w:tcPr>
            <w:tcW w:w="1418" w:type="dxa"/>
            <w:tcPrChange w:id="628" w:author="Maria Fernanda Morales Angulo" w:date="2025-04-15T18:32:00Z" w16du:dateUtc="2025-04-15T23:32:00Z">
              <w:tcPr>
                <w:tcW w:w="1275" w:type="dxa"/>
                <w:gridSpan w:val="2"/>
              </w:tcPr>
            </w:tcPrChange>
          </w:tcPr>
          <w:p w14:paraId="0041EE5C" w14:textId="54784EB2" w:rsidR="0032162D" w:rsidRPr="005709F4" w:rsidRDefault="0032162D" w:rsidP="00EA26A1">
            <w:pPr>
              <w:pStyle w:val="TextoTablas"/>
              <w:jc w:val="center"/>
              <w:cnfStyle w:val="000000100000" w:firstRow="0" w:lastRow="0" w:firstColumn="0" w:lastColumn="0" w:oddVBand="0" w:evenVBand="0" w:oddHBand="1" w:evenHBand="0" w:firstRowFirstColumn="0" w:firstRowLastColumn="0" w:lastRowFirstColumn="0" w:lastRowLastColumn="0"/>
              <w:rPr>
                <w:ins w:id="629" w:author="Maria Fernanda Morales Angulo" w:date="2025-04-15T18:22:00Z" w16du:dateUtc="2025-04-15T23:22:00Z"/>
                <w:rFonts w:ascii="Arial" w:hAnsi="Arial" w:cs="Arial"/>
                <w:szCs w:val="24"/>
              </w:rPr>
            </w:pPr>
            <w:ins w:id="630" w:author="Maria Fernanda Morales Angulo" w:date="2025-04-15T18:36:00Z" w16du:dateUtc="2025-04-15T23:36:00Z">
              <w:r w:rsidRPr="005709F4">
                <w:rPr>
                  <w:rFonts w:ascii="Arial" w:hAnsi="Arial" w:cs="Arial"/>
                  <w:szCs w:val="24"/>
                </w:rPr>
                <w:t>47,11</w:t>
              </w:r>
            </w:ins>
          </w:p>
        </w:tc>
        <w:tc>
          <w:tcPr>
            <w:tcW w:w="992" w:type="dxa"/>
            <w:tcPrChange w:id="631" w:author="Maria Fernanda Morales Angulo" w:date="2025-04-15T18:32:00Z" w16du:dateUtc="2025-04-15T23:32:00Z">
              <w:tcPr>
                <w:tcW w:w="1018" w:type="dxa"/>
                <w:gridSpan w:val="2"/>
              </w:tcPr>
            </w:tcPrChange>
          </w:tcPr>
          <w:p w14:paraId="7D3BEC7F" w14:textId="4E0BD9BC" w:rsidR="0032162D" w:rsidRPr="005709F4" w:rsidRDefault="0032162D" w:rsidP="00EA26A1">
            <w:pPr>
              <w:pStyle w:val="TextoTablas"/>
              <w:jc w:val="center"/>
              <w:cnfStyle w:val="000000100000" w:firstRow="0" w:lastRow="0" w:firstColumn="0" w:lastColumn="0" w:oddVBand="0" w:evenVBand="0" w:oddHBand="1" w:evenHBand="0" w:firstRowFirstColumn="0" w:firstRowLastColumn="0" w:lastRowFirstColumn="0" w:lastRowLastColumn="0"/>
              <w:rPr>
                <w:ins w:id="632" w:author="Maria Fernanda Morales Angulo" w:date="2025-04-15T18:22:00Z" w16du:dateUtc="2025-04-15T23:22:00Z"/>
                <w:rFonts w:ascii="Arial" w:hAnsi="Arial" w:cs="Arial"/>
                <w:szCs w:val="24"/>
              </w:rPr>
            </w:pPr>
            <w:ins w:id="633" w:author="Maria Fernanda Morales Angulo" w:date="2025-04-15T18:36:00Z" w16du:dateUtc="2025-04-15T23:36:00Z">
              <w:r w:rsidRPr="005709F4">
                <w:rPr>
                  <w:rFonts w:ascii="Arial" w:hAnsi="Arial" w:cs="Arial"/>
                  <w:szCs w:val="24"/>
                </w:rPr>
                <w:t>0,8</w:t>
              </w:r>
            </w:ins>
            <w:ins w:id="634" w:author="Maria Fernanda Morales Angulo" w:date="2025-04-15T18:37:00Z" w16du:dateUtc="2025-04-15T23:37:00Z">
              <w:r w:rsidRPr="005709F4">
                <w:rPr>
                  <w:rFonts w:ascii="Arial" w:hAnsi="Arial" w:cs="Arial"/>
                  <w:szCs w:val="24"/>
                </w:rPr>
                <w:t>04</w:t>
              </w:r>
            </w:ins>
          </w:p>
        </w:tc>
        <w:tc>
          <w:tcPr>
            <w:tcW w:w="987" w:type="dxa"/>
            <w:tcPrChange w:id="635" w:author="Maria Fernanda Morales Angulo" w:date="2025-04-15T18:32:00Z" w16du:dateUtc="2025-04-15T23:32:00Z">
              <w:tcPr>
                <w:tcW w:w="1245" w:type="dxa"/>
                <w:gridSpan w:val="2"/>
              </w:tcPr>
            </w:tcPrChange>
          </w:tcPr>
          <w:p w14:paraId="7EECACA8" w14:textId="004FDC83" w:rsidR="0032162D" w:rsidRPr="005709F4" w:rsidRDefault="0032162D" w:rsidP="00EA26A1">
            <w:pPr>
              <w:pStyle w:val="TextoTablas"/>
              <w:jc w:val="center"/>
              <w:cnfStyle w:val="000000100000" w:firstRow="0" w:lastRow="0" w:firstColumn="0" w:lastColumn="0" w:oddVBand="0" w:evenVBand="0" w:oddHBand="1" w:evenHBand="0" w:firstRowFirstColumn="0" w:firstRowLastColumn="0" w:lastRowFirstColumn="0" w:lastRowLastColumn="0"/>
              <w:rPr>
                <w:ins w:id="636" w:author="Maria Fernanda Morales Angulo" w:date="2025-04-15T18:22:00Z" w16du:dateUtc="2025-04-15T23:22:00Z"/>
                <w:rFonts w:ascii="Arial" w:hAnsi="Arial" w:cs="Arial"/>
                <w:szCs w:val="24"/>
              </w:rPr>
            </w:pPr>
            <w:ins w:id="637" w:author="Maria Fernanda Morales Angulo" w:date="2025-04-15T18:37:00Z" w16du:dateUtc="2025-04-15T23:37:00Z">
              <w:r w:rsidRPr="005709F4">
                <w:rPr>
                  <w:rFonts w:ascii="Arial" w:hAnsi="Arial" w:cs="Arial"/>
                  <w:szCs w:val="24"/>
                </w:rPr>
                <w:t>1,244</w:t>
              </w:r>
            </w:ins>
          </w:p>
        </w:tc>
        <w:tc>
          <w:tcPr>
            <w:tcW w:w="1990" w:type="dxa"/>
            <w:tcPrChange w:id="638" w:author="Maria Fernanda Morales Angulo" w:date="2025-04-15T18:32:00Z" w16du:dateUtc="2025-04-15T23:32:00Z">
              <w:tcPr>
                <w:tcW w:w="1245" w:type="dxa"/>
              </w:tcPr>
            </w:tcPrChange>
          </w:tcPr>
          <w:p w14:paraId="5176E692" w14:textId="3E85F07E" w:rsidR="0032162D" w:rsidRPr="005709F4" w:rsidRDefault="0032162D" w:rsidP="00EA26A1">
            <w:pPr>
              <w:pStyle w:val="TextoTablas"/>
              <w:jc w:val="center"/>
              <w:cnfStyle w:val="000000100000" w:firstRow="0" w:lastRow="0" w:firstColumn="0" w:lastColumn="0" w:oddVBand="0" w:evenVBand="0" w:oddHBand="1" w:evenHBand="0" w:firstRowFirstColumn="0" w:firstRowLastColumn="0" w:lastRowFirstColumn="0" w:lastRowLastColumn="0"/>
              <w:rPr>
                <w:ins w:id="639" w:author="Maria Fernanda Morales Angulo" w:date="2025-04-15T18:22:00Z" w16du:dateUtc="2025-04-15T23:22:00Z"/>
                <w:rFonts w:ascii="Arial" w:hAnsi="Arial" w:cs="Arial"/>
                <w:szCs w:val="24"/>
              </w:rPr>
            </w:pPr>
            <w:ins w:id="640" w:author="Maria Fernanda Morales Angulo" w:date="2025-04-15T18:37:00Z" w16du:dateUtc="2025-04-15T23:37:00Z">
              <w:r w:rsidRPr="005709F4">
                <w:rPr>
                  <w:rFonts w:ascii="Arial" w:hAnsi="Arial" w:cs="Arial"/>
                  <w:szCs w:val="24"/>
                </w:rPr>
                <w:t>0,48</w:t>
              </w:r>
            </w:ins>
          </w:p>
        </w:tc>
        <w:tc>
          <w:tcPr>
            <w:tcW w:w="1984" w:type="dxa"/>
            <w:tcPrChange w:id="641" w:author="Maria Fernanda Morales Angulo" w:date="2025-04-15T18:32:00Z" w16du:dateUtc="2025-04-15T23:32:00Z">
              <w:tcPr>
                <w:tcW w:w="1245" w:type="dxa"/>
                <w:gridSpan w:val="2"/>
              </w:tcPr>
            </w:tcPrChange>
          </w:tcPr>
          <w:p w14:paraId="59784DF9" w14:textId="3B347344" w:rsidR="0032162D" w:rsidRPr="005709F4" w:rsidRDefault="0032162D" w:rsidP="00EA26A1">
            <w:pPr>
              <w:pStyle w:val="TextoTablas"/>
              <w:jc w:val="center"/>
              <w:cnfStyle w:val="000000100000" w:firstRow="0" w:lastRow="0" w:firstColumn="0" w:lastColumn="0" w:oddVBand="0" w:evenVBand="0" w:oddHBand="1" w:evenHBand="0" w:firstRowFirstColumn="0" w:firstRowLastColumn="0" w:lastRowFirstColumn="0" w:lastRowLastColumn="0"/>
              <w:rPr>
                <w:ins w:id="642" w:author="Maria Fernanda Morales Angulo" w:date="2025-04-15T18:22:00Z" w16du:dateUtc="2025-04-15T23:22:00Z"/>
                <w:rFonts w:ascii="Arial" w:hAnsi="Arial" w:cs="Arial"/>
                <w:szCs w:val="24"/>
              </w:rPr>
            </w:pPr>
            <w:ins w:id="643" w:author="Maria Fernanda Morales Angulo" w:date="2025-04-15T18:37:00Z" w16du:dateUtc="2025-04-15T23:37:00Z">
              <w:r w:rsidRPr="005709F4">
                <w:rPr>
                  <w:rFonts w:ascii="Arial" w:hAnsi="Arial" w:cs="Arial"/>
                  <w:szCs w:val="24"/>
                </w:rPr>
                <w:t>0,62</w:t>
              </w:r>
            </w:ins>
          </w:p>
        </w:tc>
      </w:tr>
      <w:tr w:rsidR="0032162D" w:rsidRPr="00762714" w14:paraId="3095DFEC" w14:textId="77777777" w:rsidTr="0032162D">
        <w:trPr>
          <w:jc w:val="center"/>
          <w:ins w:id="644" w:author="Maria Fernanda Morales Angulo" w:date="2025-04-15T18:21:00Z"/>
          <w:trPrChange w:id="645" w:author="Maria Fernanda Morales Angulo" w:date="2025-04-15T18:32:00Z" w16du:dateUtc="2025-04-15T23:32:00Z">
            <w:trPr>
              <w:gridAfter w:val="0"/>
              <w:jc w:val="center"/>
            </w:trPr>
          </w:trPrChange>
        </w:trPr>
        <w:tc>
          <w:tcPr>
            <w:tcW w:w="0" w:type="dxa"/>
            <w:tcPrChange w:id="646" w:author="Maria Fernanda Morales Angulo" w:date="2025-04-15T18:32:00Z" w16du:dateUtc="2025-04-15T23:32:00Z">
              <w:tcPr>
                <w:tcW w:w="1413" w:type="dxa"/>
                <w:gridSpan w:val="2"/>
              </w:tcPr>
            </w:tcPrChange>
          </w:tcPr>
          <w:p w14:paraId="5FFD15C7" w14:textId="377AC408" w:rsidR="0032162D" w:rsidRPr="005709F4" w:rsidRDefault="0032162D" w:rsidP="00EA26A1">
            <w:pPr>
              <w:pStyle w:val="TextoTablas"/>
              <w:jc w:val="center"/>
              <w:rPr>
                <w:ins w:id="647" w:author="Maria Fernanda Morales Angulo" w:date="2025-04-15T18:21:00Z" w16du:dateUtc="2025-04-15T23:21:00Z"/>
                <w:rFonts w:ascii="Arial" w:hAnsi="Arial" w:cs="Arial"/>
                <w:szCs w:val="24"/>
              </w:rPr>
            </w:pPr>
            <w:ins w:id="648" w:author="Maria Fernanda Morales Angulo" w:date="2025-04-15T18:35:00Z" w16du:dateUtc="2025-04-15T23:35:00Z">
              <w:r w:rsidRPr="005709F4">
                <w:rPr>
                  <w:rFonts w:ascii="Arial" w:hAnsi="Arial" w:cs="Arial"/>
                  <w:szCs w:val="24"/>
                </w:rPr>
                <w:t>N</w:t>
              </w:r>
              <w:r w:rsidRPr="005709F4">
                <w:rPr>
                  <w:rFonts w:ascii="Arial" w:hAnsi="Arial" w:cs="Arial"/>
                  <w:szCs w:val="24"/>
                  <w:vertAlign w:val="subscript"/>
                  <w:rPrChange w:id="649" w:author="Maria Fernanda Morales Angulo" w:date="2025-04-15T18:42:00Z" w16du:dateUtc="2025-04-15T23:42:00Z">
                    <w:rPr>
                      <w:rFonts w:ascii="Arial" w:hAnsi="Arial" w:cs="Arial"/>
                    </w:rPr>
                  </w:rPrChange>
                </w:rPr>
                <w:t>2</w:t>
              </w:r>
            </w:ins>
          </w:p>
        </w:tc>
        <w:tc>
          <w:tcPr>
            <w:tcW w:w="1417" w:type="dxa"/>
            <w:tcPrChange w:id="650" w:author="Maria Fernanda Morales Angulo" w:date="2025-04-15T18:32:00Z" w16du:dateUtc="2025-04-15T23:32:00Z">
              <w:tcPr>
                <w:tcW w:w="1276" w:type="dxa"/>
                <w:gridSpan w:val="2"/>
              </w:tcPr>
            </w:tcPrChange>
          </w:tcPr>
          <w:p w14:paraId="564860DD" w14:textId="43882496" w:rsidR="0032162D" w:rsidRPr="005709F4" w:rsidRDefault="005709F4" w:rsidP="00EA26A1">
            <w:pPr>
              <w:pStyle w:val="TextoTablas"/>
              <w:jc w:val="center"/>
              <w:rPr>
                <w:ins w:id="651" w:author="Maria Fernanda Morales Angulo" w:date="2025-04-15T18:22:00Z" w16du:dateUtc="2025-04-15T23:22:00Z"/>
                <w:rFonts w:ascii="Arial" w:hAnsi="Arial" w:cs="Arial"/>
                <w:szCs w:val="24"/>
              </w:rPr>
            </w:pPr>
            <w:ins w:id="652" w:author="Maria Fernanda Morales Angulo" w:date="2025-04-15T18:37:00Z" w16du:dateUtc="2025-04-15T23:37:00Z">
              <w:r w:rsidRPr="005709F4">
                <w:rPr>
                  <w:rFonts w:ascii="Arial" w:hAnsi="Arial" w:cs="Arial"/>
                  <w:szCs w:val="24"/>
                </w:rPr>
                <w:t>28</w:t>
              </w:r>
            </w:ins>
          </w:p>
        </w:tc>
        <w:tc>
          <w:tcPr>
            <w:tcW w:w="1418" w:type="dxa"/>
            <w:tcPrChange w:id="653" w:author="Maria Fernanda Morales Angulo" w:date="2025-04-15T18:32:00Z" w16du:dateUtc="2025-04-15T23:32:00Z">
              <w:tcPr>
                <w:tcW w:w="1275" w:type="dxa"/>
                <w:gridSpan w:val="2"/>
              </w:tcPr>
            </w:tcPrChange>
          </w:tcPr>
          <w:p w14:paraId="31B8DC52" w14:textId="60513E3B" w:rsidR="0032162D" w:rsidRPr="005709F4" w:rsidRDefault="005709F4" w:rsidP="00EA26A1">
            <w:pPr>
              <w:pStyle w:val="TextoTablas"/>
              <w:jc w:val="center"/>
              <w:rPr>
                <w:ins w:id="654" w:author="Maria Fernanda Morales Angulo" w:date="2025-04-15T18:22:00Z" w16du:dateUtc="2025-04-15T23:22:00Z"/>
                <w:rFonts w:ascii="Arial" w:hAnsi="Arial" w:cs="Arial"/>
                <w:szCs w:val="24"/>
              </w:rPr>
            </w:pPr>
            <w:ins w:id="655" w:author="Maria Fernanda Morales Angulo" w:date="2025-04-15T18:37:00Z" w16du:dateUtc="2025-04-15T23:37:00Z">
              <w:r w:rsidRPr="005709F4">
                <w:rPr>
                  <w:rFonts w:ascii="Arial" w:hAnsi="Arial" w:cs="Arial"/>
                  <w:szCs w:val="24"/>
                </w:rPr>
                <w:t>30,20</w:t>
              </w:r>
            </w:ins>
          </w:p>
        </w:tc>
        <w:tc>
          <w:tcPr>
            <w:tcW w:w="992" w:type="dxa"/>
            <w:tcPrChange w:id="656" w:author="Maria Fernanda Morales Angulo" w:date="2025-04-15T18:32:00Z" w16du:dateUtc="2025-04-15T23:32:00Z">
              <w:tcPr>
                <w:tcW w:w="1018" w:type="dxa"/>
                <w:gridSpan w:val="2"/>
              </w:tcPr>
            </w:tcPrChange>
          </w:tcPr>
          <w:p w14:paraId="5BB01AAD" w14:textId="3804B8F7" w:rsidR="0032162D" w:rsidRPr="005709F4" w:rsidRDefault="005709F4" w:rsidP="00EA26A1">
            <w:pPr>
              <w:pStyle w:val="TextoTablas"/>
              <w:jc w:val="center"/>
              <w:rPr>
                <w:ins w:id="657" w:author="Maria Fernanda Morales Angulo" w:date="2025-04-15T18:22:00Z" w16du:dateUtc="2025-04-15T23:22:00Z"/>
                <w:rFonts w:ascii="Arial" w:hAnsi="Arial" w:cs="Arial"/>
                <w:szCs w:val="24"/>
              </w:rPr>
            </w:pPr>
            <w:ins w:id="658" w:author="Maria Fernanda Morales Angulo" w:date="2025-04-15T18:38:00Z" w16du:dateUtc="2025-04-15T23:38:00Z">
              <w:r w:rsidRPr="005709F4">
                <w:rPr>
                  <w:rFonts w:ascii="Arial" w:hAnsi="Arial" w:cs="Arial"/>
                  <w:szCs w:val="24"/>
                </w:rPr>
                <w:t>1,252</w:t>
              </w:r>
            </w:ins>
          </w:p>
        </w:tc>
        <w:tc>
          <w:tcPr>
            <w:tcW w:w="987" w:type="dxa"/>
            <w:tcPrChange w:id="659" w:author="Maria Fernanda Morales Angulo" w:date="2025-04-15T18:32:00Z" w16du:dateUtc="2025-04-15T23:32:00Z">
              <w:tcPr>
                <w:tcW w:w="1245" w:type="dxa"/>
                <w:gridSpan w:val="2"/>
              </w:tcPr>
            </w:tcPrChange>
          </w:tcPr>
          <w:p w14:paraId="0DFC52FD" w14:textId="71139DB9" w:rsidR="0032162D" w:rsidRPr="005709F4" w:rsidRDefault="005709F4" w:rsidP="00EA26A1">
            <w:pPr>
              <w:pStyle w:val="TextoTablas"/>
              <w:jc w:val="center"/>
              <w:rPr>
                <w:ins w:id="660" w:author="Maria Fernanda Morales Angulo" w:date="2025-04-15T18:22:00Z" w16du:dateUtc="2025-04-15T23:22:00Z"/>
                <w:rFonts w:ascii="Arial" w:hAnsi="Arial" w:cs="Arial"/>
                <w:szCs w:val="24"/>
              </w:rPr>
            </w:pPr>
            <w:ins w:id="661" w:author="Maria Fernanda Morales Angulo" w:date="2025-04-15T18:38:00Z" w16du:dateUtc="2025-04-15T23:38:00Z">
              <w:r w:rsidRPr="005709F4">
                <w:rPr>
                  <w:rFonts w:ascii="Arial" w:hAnsi="Arial" w:cs="Arial"/>
                  <w:szCs w:val="24"/>
                </w:rPr>
                <w:t>0,800</w:t>
              </w:r>
            </w:ins>
          </w:p>
        </w:tc>
        <w:tc>
          <w:tcPr>
            <w:tcW w:w="1990" w:type="dxa"/>
            <w:tcPrChange w:id="662" w:author="Maria Fernanda Morales Angulo" w:date="2025-04-15T18:32:00Z" w16du:dateUtc="2025-04-15T23:32:00Z">
              <w:tcPr>
                <w:tcW w:w="1245" w:type="dxa"/>
              </w:tcPr>
            </w:tcPrChange>
          </w:tcPr>
          <w:p w14:paraId="72A70319" w14:textId="444DB2A1" w:rsidR="0032162D" w:rsidRPr="005709F4" w:rsidRDefault="005709F4" w:rsidP="00EA26A1">
            <w:pPr>
              <w:pStyle w:val="TextoTablas"/>
              <w:jc w:val="center"/>
              <w:rPr>
                <w:ins w:id="663" w:author="Maria Fernanda Morales Angulo" w:date="2025-04-15T18:22:00Z" w16du:dateUtc="2025-04-15T23:22:00Z"/>
                <w:rFonts w:ascii="Arial" w:hAnsi="Arial" w:cs="Arial"/>
                <w:szCs w:val="24"/>
              </w:rPr>
            </w:pPr>
            <w:ins w:id="664" w:author="Maria Fernanda Morales Angulo" w:date="2025-04-15T18:38:00Z" w16du:dateUtc="2025-04-15T23:38:00Z">
              <w:r w:rsidRPr="005709F4">
                <w:rPr>
                  <w:rFonts w:ascii="Arial" w:hAnsi="Arial" w:cs="Arial"/>
                  <w:szCs w:val="24"/>
                </w:rPr>
                <w:t>0,24</w:t>
              </w:r>
            </w:ins>
          </w:p>
        </w:tc>
        <w:tc>
          <w:tcPr>
            <w:tcW w:w="1984" w:type="dxa"/>
            <w:tcPrChange w:id="665" w:author="Maria Fernanda Morales Angulo" w:date="2025-04-15T18:32:00Z" w16du:dateUtc="2025-04-15T23:32:00Z">
              <w:tcPr>
                <w:tcW w:w="1245" w:type="dxa"/>
                <w:gridSpan w:val="2"/>
              </w:tcPr>
            </w:tcPrChange>
          </w:tcPr>
          <w:p w14:paraId="0C2EBDDC" w14:textId="761B9FF0" w:rsidR="0032162D" w:rsidRPr="005709F4" w:rsidRDefault="005709F4" w:rsidP="00EA26A1">
            <w:pPr>
              <w:pStyle w:val="TextoTablas"/>
              <w:jc w:val="center"/>
              <w:rPr>
                <w:ins w:id="666" w:author="Maria Fernanda Morales Angulo" w:date="2025-04-15T18:22:00Z" w16du:dateUtc="2025-04-15T23:22:00Z"/>
                <w:rFonts w:ascii="Arial" w:hAnsi="Arial" w:cs="Arial"/>
                <w:szCs w:val="24"/>
              </w:rPr>
            </w:pPr>
            <w:ins w:id="667" w:author="Maria Fernanda Morales Angulo" w:date="2025-04-15T18:38:00Z" w16du:dateUtc="2025-04-15T23:38:00Z">
              <w:r w:rsidRPr="005709F4">
                <w:rPr>
                  <w:rFonts w:ascii="Arial" w:hAnsi="Arial" w:cs="Arial"/>
                  <w:szCs w:val="24"/>
                </w:rPr>
                <w:t>0,26</w:t>
              </w:r>
            </w:ins>
          </w:p>
        </w:tc>
      </w:tr>
      <w:tr w:rsidR="0032162D" w:rsidRPr="00762714" w14:paraId="5C792650" w14:textId="77777777" w:rsidTr="0032162D">
        <w:trPr>
          <w:cnfStyle w:val="000000100000" w:firstRow="0" w:lastRow="0" w:firstColumn="0" w:lastColumn="0" w:oddVBand="0" w:evenVBand="0" w:oddHBand="1" w:evenHBand="0" w:firstRowFirstColumn="0" w:firstRowLastColumn="0" w:lastRowFirstColumn="0" w:lastRowLastColumn="0"/>
          <w:jc w:val="center"/>
          <w:ins w:id="668" w:author="Maria Fernanda Morales Angulo" w:date="2025-04-15T18:21:00Z"/>
          <w:trPrChange w:id="669" w:author="Maria Fernanda Morales Angulo" w:date="2025-04-15T18:32:00Z" w16du:dateUtc="2025-04-15T23:32:00Z">
            <w:trPr>
              <w:gridAfter w:val="0"/>
              <w:jc w:val="center"/>
            </w:trPr>
          </w:trPrChange>
        </w:trPr>
        <w:tc>
          <w:tcPr>
            <w:tcW w:w="0" w:type="dxa"/>
            <w:tcPrChange w:id="670" w:author="Maria Fernanda Morales Angulo" w:date="2025-04-15T18:32:00Z" w16du:dateUtc="2025-04-15T23:32:00Z">
              <w:tcPr>
                <w:tcW w:w="1413" w:type="dxa"/>
                <w:gridSpan w:val="2"/>
              </w:tcPr>
            </w:tcPrChange>
          </w:tcPr>
          <w:p w14:paraId="00BC23F3" w14:textId="1643D136" w:rsidR="0032162D" w:rsidRPr="005709F4" w:rsidRDefault="0032162D" w:rsidP="00EA26A1">
            <w:pPr>
              <w:pStyle w:val="TextoTablas"/>
              <w:jc w:val="center"/>
              <w:cnfStyle w:val="000000100000" w:firstRow="0" w:lastRow="0" w:firstColumn="0" w:lastColumn="0" w:oddVBand="0" w:evenVBand="0" w:oddHBand="1" w:evenHBand="0" w:firstRowFirstColumn="0" w:firstRowLastColumn="0" w:lastRowFirstColumn="0" w:lastRowLastColumn="0"/>
              <w:rPr>
                <w:ins w:id="671" w:author="Maria Fernanda Morales Angulo" w:date="2025-04-15T18:21:00Z" w16du:dateUtc="2025-04-15T23:21:00Z"/>
                <w:rFonts w:ascii="Arial" w:hAnsi="Arial" w:cs="Arial"/>
                <w:szCs w:val="24"/>
              </w:rPr>
            </w:pPr>
            <w:ins w:id="672" w:author="Maria Fernanda Morales Angulo" w:date="2025-04-15T18:35:00Z" w16du:dateUtc="2025-04-15T23:35:00Z">
              <w:r w:rsidRPr="005709F4">
                <w:rPr>
                  <w:rFonts w:ascii="Arial" w:hAnsi="Arial" w:cs="Arial"/>
                  <w:szCs w:val="24"/>
                </w:rPr>
                <w:t>O</w:t>
              </w:r>
              <w:r w:rsidRPr="005709F4">
                <w:rPr>
                  <w:rFonts w:ascii="Arial" w:hAnsi="Arial" w:cs="Arial"/>
                  <w:szCs w:val="24"/>
                  <w:vertAlign w:val="subscript"/>
                  <w:rPrChange w:id="673" w:author="Maria Fernanda Morales Angulo" w:date="2025-04-15T18:42:00Z" w16du:dateUtc="2025-04-15T23:42:00Z">
                    <w:rPr>
                      <w:rFonts w:ascii="Arial" w:hAnsi="Arial" w:cs="Arial"/>
                    </w:rPr>
                  </w:rPrChange>
                </w:rPr>
                <w:t>2</w:t>
              </w:r>
            </w:ins>
          </w:p>
        </w:tc>
        <w:tc>
          <w:tcPr>
            <w:tcW w:w="1417" w:type="dxa"/>
            <w:tcPrChange w:id="674" w:author="Maria Fernanda Morales Angulo" w:date="2025-04-15T18:32:00Z" w16du:dateUtc="2025-04-15T23:32:00Z">
              <w:tcPr>
                <w:tcW w:w="1276" w:type="dxa"/>
                <w:gridSpan w:val="2"/>
              </w:tcPr>
            </w:tcPrChange>
          </w:tcPr>
          <w:p w14:paraId="56CD07E0" w14:textId="321AE602" w:rsidR="0032162D" w:rsidRPr="005709F4" w:rsidRDefault="005709F4" w:rsidP="00EA26A1">
            <w:pPr>
              <w:pStyle w:val="TextoTablas"/>
              <w:jc w:val="center"/>
              <w:cnfStyle w:val="000000100000" w:firstRow="0" w:lastRow="0" w:firstColumn="0" w:lastColumn="0" w:oddVBand="0" w:evenVBand="0" w:oddHBand="1" w:evenHBand="0" w:firstRowFirstColumn="0" w:firstRowLastColumn="0" w:lastRowFirstColumn="0" w:lastRowLastColumn="0"/>
              <w:rPr>
                <w:ins w:id="675" w:author="Maria Fernanda Morales Angulo" w:date="2025-04-15T18:22:00Z" w16du:dateUtc="2025-04-15T23:22:00Z"/>
                <w:rFonts w:ascii="Arial" w:hAnsi="Arial" w:cs="Arial"/>
                <w:szCs w:val="24"/>
              </w:rPr>
            </w:pPr>
            <w:ins w:id="676" w:author="Maria Fernanda Morales Angulo" w:date="2025-04-15T18:38:00Z" w16du:dateUtc="2025-04-15T23:38:00Z">
              <w:r w:rsidRPr="005709F4">
                <w:rPr>
                  <w:rFonts w:ascii="Arial" w:hAnsi="Arial" w:cs="Arial"/>
                  <w:szCs w:val="24"/>
                </w:rPr>
                <w:t>32</w:t>
              </w:r>
            </w:ins>
          </w:p>
        </w:tc>
        <w:tc>
          <w:tcPr>
            <w:tcW w:w="1418" w:type="dxa"/>
            <w:tcPrChange w:id="677" w:author="Maria Fernanda Morales Angulo" w:date="2025-04-15T18:32:00Z" w16du:dateUtc="2025-04-15T23:32:00Z">
              <w:tcPr>
                <w:tcW w:w="1275" w:type="dxa"/>
                <w:gridSpan w:val="2"/>
              </w:tcPr>
            </w:tcPrChange>
          </w:tcPr>
          <w:p w14:paraId="12B3FF95" w14:textId="13CA7DF5" w:rsidR="0032162D" w:rsidRPr="005709F4" w:rsidRDefault="005709F4" w:rsidP="00EA26A1">
            <w:pPr>
              <w:pStyle w:val="TextoTablas"/>
              <w:jc w:val="center"/>
              <w:cnfStyle w:val="000000100000" w:firstRow="0" w:lastRow="0" w:firstColumn="0" w:lastColumn="0" w:oddVBand="0" w:evenVBand="0" w:oddHBand="1" w:evenHBand="0" w:firstRowFirstColumn="0" w:firstRowLastColumn="0" w:lastRowFirstColumn="0" w:lastRowLastColumn="0"/>
              <w:rPr>
                <w:ins w:id="678" w:author="Maria Fernanda Morales Angulo" w:date="2025-04-15T18:22:00Z" w16du:dateUtc="2025-04-15T23:22:00Z"/>
                <w:rFonts w:ascii="Arial" w:hAnsi="Arial" w:cs="Arial"/>
                <w:szCs w:val="24"/>
              </w:rPr>
            </w:pPr>
            <w:ins w:id="679" w:author="Maria Fernanda Morales Angulo" w:date="2025-04-15T18:38:00Z" w16du:dateUtc="2025-04-15T23:38:00Z">
              <w:r w:rsidRPr="005709F4">
                <w:rPr>
                  <w:rFonts w:ascii="Arial" w:hAnsi="Arial" w:cs="Arial"/>
                  <w:szCs w:val="24"/>
                </w:rPr>
                <w:t>26,50</w:t>
              </w:r>
            </w:ins>
          </w:p>
        </w:tc>
        <w:tc>
          <w:tcPr>
            <w:tcW w:w="992" w:type="dxa"/>
            <w:tcPrChange w:id="680" w:author="Maria Fernanda Morales Angulo" w:date="2025-04-15T18:32:00Z" w16du:dateUtc="2025-04-15T23:32:00Z">
              <w:tcPr>
                <w:tcW w:w="1018" w:type="dxa"/>
                <w:gridSpan w:val="2"/>
              </w:tcPr>
            </w:tcPrChange>
          </w:tcPr>
          <w:p w14:paraId="74922EAE" w14:textId="4B839C9C" w:rsidR="0032162D" w:rsidRPr="005709F4" w:rsidRDefault="005709F4" w:rsidP="00EA26A1">
            <w:pPr>
              <w:pStyle w:val="TextoTablas"/>
              <w:jc w:val="center"/>
              <w:cnfStyle w:val="000000100000" w:firstRow="0" w:lastRow="0" w:firstColumn="0" w:lastColumn="0" w:oddVBand="0" w:evenVBand="0" w:oddHBand="1" w:evenHBand="0" w:firstRowFirstColumn="0" w:firstRowLastColumn="0" w:lastRowFirstColumn="0" w:lastRowLastColumn="0"/>
              <w:rPr>
                <w:ins w:id="681" w:author="Maria Fernanda Morales Angulo" w:date="2025-04-15T18:22:00Z" w16du:dateUtc="2025-04-15T23:22:00Z"/>
                <w:rFonts w:ascii="Arial" w:hAnsi="Arial" w:cs="Arial"/>
                <w:szCs w:val="24"/>
              </w:rPr>
            </w:pPr>
            <w:ins w:id="682" w:author="Maria Fernanda Morales Angulo" w:date="2025-04-15T18:38:00Z" w16du:dateUtc="2025-04-15T23:38:00Z">
              <w:r w:rsidRPr="005709F4">
                <w:rPr>
                  <w:rFonts w:ascii="Arial" w:hAnsi="Arial" w:cs="Arial"/>
                  <w:szCs w:val="24"/>
                </w:rPr>
                <w:t>1,428</w:t>
              </w:r>
            </w:ins>
          </w:p>
        </w:tc>
        <w:tc>
          <w:tcPr>
            <w:tcW w:w="987" w:type="dxa"/>
            <w:tcPrChange w:id="683" w:author="Maria Fernanda Morales Angulo" w:date="2025-04-15T18:32:00Z" w16du:dateUtc="2025-04-15T23:32:00Z">
              <w:tcPr>
                <w:tcW w:w="1245" w:type="dxa"/>
                <w:gridSpan w:val="2"/>
              </w:tcPr>
            </w:tcPrChange>
          </w:tcPr>
          <w:p w14:paraId="2715CE36" w14:textId="556AD344" w:rsidR="0032162D" w:rsidRPr="005709F4" w:rsidRDefault="005709F4" w:rsidP="00EA26A1">
            <w:pPr>
              <w:pStyle w:val="TextoTablas"/>
              <w:jc w:val="center"/>
              <w:cnfStyle w:val="000000100000" w:firstRow="0" w:lastRow="0" w:firstColumn="0" w:lastColumn="0" w:oddVBand="0" w:evenVBand="0" w:oddHBand="1" w:evenHBand="0" w:firstRowFirstColumn="0" w:firstRowLastColumn="0" w:lastRowFirstColumn="0" w:lastRowLastColumn="0"/>
              <w:rPr>
                <w:ins w:id="684" w:author="Maria Fernanda Morales Angulo" w:date="2025-04-15T18:22:00Z" w16du:dateUtc="2025-04-15T23:22:00Z"/>
                <w:rFonts w:ascii="Arial" w:hAnsi="Arial" w:cs="Arial"/>
                <w:szCs w:val="24"/>
              </w:rPr>
            </w:pPr>
            <w:ins w:id="685" w:author="Maria Fernanda Morales Angulo" w:date="2025-04-15T18:38:00Z" w16du:dateUtc="2025-04-15T23:38:00Z">
              <w:r w:rsidRPr="005709F4">
                <w:rPr>
                  <w:rFonts w:ascii="Arial" w:hAnsi="Arial" w:cs="Arial"/>
                  <w:szCs w:val="24"/>
                </w:rPr>
                <w:t>0,700</w:t>
              </w:r>
            </w:ins>
          </w:p>
        </w:tc>
        <w:tc>
          <w:tcPr>
            <w:tcW w:w="1990" w:type="dxa"/>
            <w:tcPrChange w:id="686" w:author="Maria Fernanda Morales Angulo" w:date="2025-04-15T18:32:00Z" w16du:dateUtc="2025-04-15T23:32:00Z">
              <w:tcPr>
                <w:tcW w:w="1245" w:type="dxa"/>
              </w:tcPr>
            </w:tcPrChange>
          </w:tcPr>
          <w:p w14:paraId="5A9DB8B4" w14:textId="53AF9728" w:rsidR="0032162D" w:rsidRPr="005709F4" w:rsidRDefault="005709F4" w:rsidP="00EA26A1">
            <w:pPr>
              <w:pStyle w:val="TextoTablas"/>
              <w:jc w:val="center"/>
              <w:cnfStyle w:val="000000100000" w:firstRow="0" w:lastRow="0" w:firstColumn="0" w:lastColumn="0" w:oddVBand="0" w:evenVBand="0" w:oddHBand="1" w:evenHBand="0" w:firstRowFirstColumn="0" w:firstRowLastColumn="0" w:lastRowFirstColumn="0" w:lastRowLastColumn="0"/>
              <w:rPr>
                <w:ins w:id="687" w:author="Maria Fernanda Morales Angulo" w:date="2025-04-15T18:22:00Z" w16du:dateUtc="2025-04-15T23:22:00Z"/>
                <w:rFonts w:ascii="Arial" w:hAnsi="Arial" w:cs="Arial"/>
                <w:szCs w:val="24"/>
              </w:rPr>
            </w:pPr>
            <w:ins w:id="688" w:author="Maria Fernanda Morales Angulo" w:date="2025-04-15T18:38:00Z" w16du:dateUtc="2025-04-15T23:38:00Z">
              <w:r w:rsidRPr="005709F4">
                <w:rPr>
                  <w:rFonts w:ascii="Arial" w:hAnsi="Arial" w:cs="Arial"/>
                  <w:szCs w:val="24"/>
                </w:rPr>
                <w:t>0,</w:t>
              </w:r>
            </w:ins>
            <w:ins w:id="689" w:author="Maria Fernanda Morales Angulo" w:date="2025-04-15T18:39:00Z" w16du:dateUtc="2025-04-15T23:39:00Z">
              <w:r w:rsidRPr="005709F4">
                <w:rPr>
                  <w:rFonts w:ascii="Arial" w:hAnsi="Arial" w:cs="Arial"/>
                  <w:szCs w:val="24"/>
                </w:rPr>
                <w:t>22</w:t>
              </w:r>
            </w:ins>
          </w:p>
        </w:tc>
        <w:tc>
          <w:tcPr>
            <w:tcW w:w="1984" w:type="dxa"/>
            <w:tcPrChange w:id="690" w:author="Maria Fernanda Morales Angulo" w:date="2025-04-15T18:32:00Z" w16du:dateUtc="2025-04-15T23:32:00Z">
              <w:tcPr>
                <w:tcW w:w="1245" w:type="dxa"/>
                <w:gridSpan w:val="2"/>
              </w:tcPr>
            </w:tcPrChange>
          </w:tcPr>
          <w:p w14:paraId="6FC3BAD0" w14:textId="0D07B79C" w:rsidR="0032162D" w:rsidRPr="005709F4" w:rsidRDefault="005709F4" w:rsidP="00EA26A1">
            <w:pPr>
              <w:pStyle w:val="TextoTablas"/>
              <w:jc w:val="center"/>
              <w:cnfStyle w:val="000000100000" w:firstRow="0" w:lastRow="0" w:firstColumn="0" w:lastColumn="0" w:oddVBand="0" w:evenVBand="0" w:oddHBand="1" w:evenHBand="0" w:firstRowFirstColumn="0" w:firstRowLastColumn="0" w:lastRowFirstColumn="0" w:lastRowLastColumn="0"/>
              <w:rPr>
                <w:ins w:id="691" w:author="Maria Fernanda Morales Angulo" w:date="2025-04-15T18:22:00Z" w16du:dateUtc="2025-04-15T23:22:00Z"/>
                <w:rFonts w:ascii="Arial" w:hAnsi="Arial" w:cs="Arial"/>
                <w:szCs w:val="24"/>
              </w:rPr>
            </w:pPr>
            <w:ins w:id="692" w:author="Maria Fernanda Morales Angulo" w:date="2025-04-15T18:39:00Z" w16du:dateUtc="2025-04-15T23:39:00Z">
              <w:r w:rsidRPr="005709F4">
                <w:rPr>
                  <w:rFonts w:ascii="Arial" w:hAnsi="Arial" w:cs="Arial"/>
                  <w:szCs w:val="24"/>
                </w:rPr>
                <w:t>0,23</w:t>
              </w:r>
            </w:ins>
          </w:p>
        </w:tc>
      </w:tr>
      <w:tr w:rsidR="0032162D" w:rsidRPr="00762714" w14:paraId="68FE7E9E" w14:textId="77777777" w:rsidTr="0032162D">
        <w:trPr>
          <w:jc w:val="center"/>
          <w:ins w:id="693" w:author="Maria Fernanda Morales Angulo" w:date="2025-04-15T18:21:00Z"/>
          <w:trPrChange w:id="694" w:author="Maria Fernanda Morales Angulo" w:date="2025-04-15T18:32:00Z" w16du:dateUtc="2025-04-15T23:32:00Z">
            <w:trPr>
              <w:gridAfter w:val="0"/>
              <w:jc w:val="center"/>
            </w:trPr>
          </w:trPrChange>
        </w:trPr>
        <w:tc>
          <w:tcPr>
            <w:tcW w:w="0" w:type="dxa"/>
            <w:tcPrChange w:id="695" w:author="Maria Fernanda Morales Angulo" w:date="2025-04-15T18:32:00Z" w16du:dateUtc="2025-04-15T23:32:00Z">
              <w:tcPr>
                <w:tcW w:w="1413" w:type="dxa"/>
                <w:gridSpan w:val="2"/>
              </w:tcPr>
            </w:tcPrChange>
          </w:tcPr>
          <w:p w14:paraId="2EBFA6B4" w14:textId="08874148" w:rsidR="0032162D" w:rsidRPr="005709F4" w:rsidRDefault="0032162D" w:rsidP="00EA26A1">
            <w:pPr>
              <w:pStyle w:val="TextoTablas"/>
              <w:jc w:val="center"/>
              <w:rPr>
                <w:ins w:id="696" w:author="Maria Fernanda Morales Angulo" w:date="2025-04-15T18:21:00Z" w16du:dateUtc="2025-04-15T23:21:00Z"/>
                <w:rFonts w:ascii="Arial" w:hAnsi="Arial" w:cs="Arial"/>
                <w:szCs w:val="24"/>
              </w:rPr>
            </w:pPr>
            <w:ins w:id="697" w:author="Maria Fernanda Morales Angulo" w:date="2025-04-15T18:35:00Z" w16du:dateUtc="2025-04-15T23:35:00Z">
              <w:r w:rsidRPr="005709F4">
                <w:rPr>
                  <w:rFonts w:ascii="Arial" w:hAnsi="Arial" w:cs="Arial"/>
                  <w:szCs w:val="24"/>
                </w:rPr>
                <w:t>CO</w:t>
              </w:r>
            </w:ins>
          </w:p>
        </w:tc>
        <w:tc>
          <w:tcPr>
            <w:tcW w:w="1417" w:type="dxa"/>
            <w:tcPrChange w:id="698" w:author="Maria Fernanda Morales Angulo" w:date="2025-04-15T18:32:00Z" w16du:dateUtc="2025-04-15T23:32:00Z">
              <w:tcPr>
                <w:tcW w:w="1276" w:type="dxa"/>
                <w:gridSpan w:val="2"/>
              </w:tcPr>
            </w:tcPrChange>
          </w:tcPr>
          <w:p w14:paraId="00522D65" w14:textId="37742B9D" w:rsidR="0032162D" w:rsidRPr="005709F4" w:rsidRDefault="005709F4" w:rsidP="00EA26A1">
            <w:pPr>
              <w:pStyle w:val="TextoTablas"/>
              <w:jc w:val="center"/>
              <w:rPr>
                <w:ins w:id="699" w:author="Maria Fernanda Morales Angulo" w:date="2025-04-15T18:22:00Z" w16du:dateUtc="2025-04-15T23:22:00Z"/>
                <w:rFonts w:ascii="Arial" w:hAnsi="Arial" w:cs="Arial"/>
                <w:szCs w:val="24"/>
              </w:rPr>
            </w:pPr>
            <w:ins w:id="700" w:author="Maria Fernanda Morales Angulo" w:date="2025-04-15T18:39:00Z" w16du:dateUtc="2025-04-15T23:39:00Z">
              <w:r w:rsidRPr="005709F4">
                <w:rPr>
                  <w:rFonts w:ascii="Arial" w:hAnsi="Arial" w:cs="Arial"/>
                  <w:szCs w:val="24"/>
                </w:rPr>
                <w:t>28</w:t>
              </w:r>
            </w:ins>
          </w:p>
        </w:tc>
        <w:tc>
          <w:tcPr>
            <w:tcW w:w="1418" w:type="dxa"/>
            <w:tcPrChange w:id="701" w:author="Maria Fernanda Morales Angulo" w:date="2025-04-15T18:32:00Z" w16du:dateUtc="2025-04-15T23:32:00Z">
              <w:tcPr>
                <w:tcW w:w="1275" w:type="dxa"/>
                <w:gridSpan w:val="2"/>
              </w:tcPr>
            </w:tcPrChange>
          </w:tcPr>
          <w:p w14:paraId="6BA42C05" w14:textId="03A3A9A7" w:rsidR="0032162D" w:rsidRPr="005709F4" w:rsidRDefault="005709F4" w:rsidP="00EA26A1">
            <w:pPr>
              <w:pStyle w:val="TextoTablas"/>
              <w:jc w:val="center"/>
              <w:rPr>
                <w:ins w:id="702" w:author="Maria Fernanda Morales Angulo" w:date="2025-04-15T18:22:00Z" w16du:dateUtc="2025-04-15T23:22:00Z"/>
                <w:rFonts w:ascii="Arial" w:hAnsi="Arial" w:cs="Arial"/>
                <w:szCs w:val="24"/>
              </w:rPr>
            </w:pPr>
            <w:ins w:id="703" w:author="Maria Fernanda Morales Angulo" w:date="2025-04-15T18:39:00Z" w16du:dateUtc="2025-04-15T23:39:00Z">
              <w:r w:rsidRPr="005709F4">
                <w:rPr>
                  <w:rFonts w:ascii="Arial" w:hAnsi="Arial" w:cs="Arial"/>
                  <w:szCs w:val="24"/>
                </w:rPr>
                <w:t>30,29</w:t>
              </w:r>
            </w:ins>
          </w:p>
        </w:tc>
        <w:tc>
          <w:tcPr>
            <w:tcW w:w="992" w:type="dxa"/>
            <w:tcPrChange w:id="704" w:author="Maria Fernanda Morales Angulo" w:date="2025-04-15T18:32:00Z" w16du:dateUtc="2025-04-15T23:32:00Z">
              <w:tcPr>
                <w:tcW w:w="1018" w:type="dxa"/>
                <w:gridSpan w:val="2"/>
              </w:tcPr>
            </w:tcPrChange>
          </w:tcPr>
          <w:p w14:paraId="05564BFA" w14:textId="76B808A1" w:rsidR="0032162D" w:rsidRPr="005709F4" w:rsidRDefault="005709F4" w:rsidP="00EA26A1">
            <w:pPr>
              <w:pStyle w:val="TextoTablas"/>
              <w:jc w:val="center"/>
              <w:rPr>
                <w:ins w:id="705" w:author="Maria Fernanda Morales Angulo" w:date="2025-04-15T18:22:00Z" w16du:dateUtc="2025-04-15T23:22:00Z"/>
                <w:rFonts w:ascii="Arial" w:hAnsi="Arial" w:cs="Arial"/>
                <w:szCs w:val="24"/>
              </w:rPr>
            </w:pPr>
            <w:ins w:id="706" w:author="Maria Fernanda Morales Angulo" w:date="2025-04-15T18:39:00Z" w16du:dateUtc="2025-04-15T23:39:00Z">
              <w:r w:rsidRPr="005709F4">
                <w:rPr>
                  <w:rFonts w:ascii="Arial" w:hAnsi="Arial" w:cs="Arial"/>
                  <w:szCs w:val="24"/>
                </w:rPr>
                <w:t>1,251</w:t>
              </w:r>
            </w:ins>
          </w:p>
        </w:tc>
        <w:tc>
          <w:tcPr>
            <w:tcW w:w="987" w:type="dxa"/>
            <w:tcPrChange w:id="707" w:author="Maria Fernanda Morales Angulo" w:date="2025-04-15T18:32:00Z" w16du:dateUtc="2025-04-15T23:32:00Z">
              <w:tcPr>
                <w:tcW w:w="1245" w:type="dxa"/>
                <w:gridSpan w:val="2"/>
              </w:tcPr>
            </w:tcPrChange>
          </w:tcPr>
          <w:p w14:paraId="5AAD7189" w14:textId="4130F592" w:rsidR="0032162D" w:rsidRPr="005709F4" w:rsidRDefault="005709F4" w:rsidP="00EA26A1">
            <w:pPr>
              <w:pStyle w:val="TextoTablas"/>
              <w:jc w:val="center"/>
              <w:rPr>
                <w:ins w:id="708" w:author="Maria Fernanda Morales Angulo" w:date="2025-04-15T18:22:00Z" w16du:dateUtc="2025-04-15T23:22:00Z"/>
                <w:rFonts w:ascii="Arial" w:hAnsi="Arial" w:cs="Arial"/>
                <w:szCs w:val="24"/>
              </w:rPr>
            </w:pPr>
            <w:ins w:id="709" w:author="Maria Fernanda Morales Angulo" w:date="2025-04-15T18:39:00Z" w16du:dateUtc="2025-04-15T23:39:00Z">
              <w:r w:rsidRPr="005709F4">
                <w:rPr>
                  <w:rFonts w:ascii="Arial" w:hAnsi="Arial" w:cs="Arial"/>
                  <w:szCs w:val="24"/>
                </w:rPr>
                <w:t>0</w:t>
              </w:r>
            </w:ins>
            <w:ins w:id="710" w:author="Maria Fernanda Morales Angulo" w:date="2025-04-15T18:40:00Z" w16du:dateUtc="2025-04-15T23:40:00Z">
              <w:r w:rsidRPr="005709F4">
                <w:rPr>
                  <w:rFonts w:ascii="Arial" w:hAnsi="Arial" w:cs="Arial"/>
                  <w:szCs w:val="24"/>
                </w:rPr>
                <w:t>,800</w:t>
              </w:r>
            </w:ins>
          </w:p>
        </w:tc>
        <w:tc>
          <w:tcPr>
            <w:tcW w:w="1990" w:type="dxa"/>
            <w:tcPrChange w:id="711" w:author="Maria Fernanda Morales Angulo" w:date="2025-04-15T18:32:00Z" w16du:dateUtc="2025-04-15T23:32:00Z">
              <w:tcPr>
                <w:tcW w:w="1245" w:type="dxa"/>
              </w:tcPr>
            </w:tcPrChange>
          </w:tcPr>
          <w:p w14:paraId="0D1B9676" w14:textId="77157A45" w:rsidR="0032162D" w:rsidRPr="005709F4" w:rsidRDefault="005709F4" w:rsidP="00EA26A1">
            <w:pPr>
              <w:pStyle w:val="TextoTablas"/>
              <w:jc w:val="center"/>
              <w:rPr>
                <w:ins w:id="712" w:author="Maria Fernanda Morales Angulo" w:date="2025-04-15T18:22:00Z" w16du:dateUtc="2025-04-15T23:22:00Z"/>
                <w:rFonts w:ascii="Arial" w:hAnsi="Arial" w:cs="Arial"/>
                <w:szCs w:val="24"/>
              </w:rPr>
            </w:pPr>
            <w:ins w:id="713" w:author="Maria Fernanda Morales Angulo" w:date="2025-04-15T18:40:00Z" w16du:dateUtc="2025-04-15T23:40:00Z">
              <w:r w:rsidRPr="005709F4">
                <w:rPr>
                  <w:rFonts w:ascii="Arial" w:hAnsi="Arial" w:cs="Arial"/>
                  <w:szCs w:val="24"/>
                </w:rPr>
                <w:t>0,25</w:t>
              </w:r>
            </w:ins>
          </w:p>
        </w:tc>
        <w:tc>
          <w:tcPr>
            <w:tcW w:w="1984" w:type="dxa"/>
            <w:tcPrChange w:id="714" w:author="Maria Fernanda Morales Angulo" w:date="2025-04-15T18:32:00Z" w16du:dateUtc="2025-04-15T23:32:00Z">
              <w:tcPr>
                <w:tcW w:w="1245" w:type="dxa"/>
                <w:gridSpan w:val="2"/>
              </w:tcPr>
            </w:tcPrChange>
          </w:tcPr>
          <w:p w14:paraId="7667D5ED" w14:textId="59825B09" w:rsidR="0032162D" w:rsidRPr="005709F4" w:rsidRDefault="005709F4" w:rsidP="00EA26A1">
            <w:pPr>
              <w:pStyle w:val="TextoTablas"/>
              <w:jc w:val="center"/>
              <w:rPr>
                <w:ins w:id="715" w:author="Maria Fernanda Morales Angulo" w:date="2025-04-15T18:22:00Z" w16du:dateUtc="2025-04-15T23:22:00Z"/>
                <w:rFonts w:ascii="Arial" w:hAnsi="Arial" w:cs="Arial"/>
                <w:szCs w:val="24"/>
              </w:rPr>
            </w:pPr>
            <w:ins w:id="716" w:author="Maria Fernanda Morales Angulo" w:date="2025-04-15T18:40:00Z" w16du:dateUtc="2025-04-15T23:40:00Z">
              <w:r w:rsidRPr="005709F4">
                <w:rPr>
                  <w:rFonts w:ascii="Arial" w:hAnsi="Arial" w:cs="Arial"/>
                  <w:szCs w:val="24"/>
                </w:rPr>
                <w:t>0,26</w:t>
              </w:r>
            </w:ins>
          </w:p>
        </w:tc>
      </w:tr>
      <w:tr w:rsidR="0032162D" w:rsidRPr="00762714" w14:paraId="6779889D" w14:textId="77777777" w:rsidTr="0032162D">
        <w:trPr>
          <w:cnfStyle w:val="000000100000" w:firstRow="0" w:lastRow="0" w:firstColumn="0" w:lastColumn="0" w:oddVBand="0" w:evenVBand="0" w:oddHBand="1" w:evenHBand="0" w:firstRowFirstColumn="0" w:firstRowLastColumn="0" w:lastRowFirstColumn="0" w:lastRowLastColumn="0"/>
          <w:jc w:val="center"/>
          <w:ins w:id="717" w:author="Maria Fernanda Morales Angulo" w:date="2025-04-15T18:21:00Z"/>
          <w:trPrChange w:id="718" w:author="Maria Fernanda Morales Angulo" w:date="2025-04-15T18:32:00Z" w16du:dateUtc="2025-04-15T23:32:00Z">
            <w:trPr>
              <w:gridAfter w:val="0"/>
              <w:jc w:val="center"/>
            </w:trPr>
          </w:trPrChange>
        </w:trPr>
        <w:tc>
          <w:tcPr>
            <w:tcW w:w="0" w:type="dxa"/>
            <w:tcPrChange w:id="719" w:author="Maria Fernanda Morales Angulo" w:date="2025-04-15T18:32:00Z" w16du:dateUtc="2025-04-15T23:32:00Z">
              <w:tcPr>
                <w:tcW w:w="1413" w:type="dxa"/>
                <w:gridSpan w:val="2"/>
              </w:tcPr>
            </w:tcPrChange>
          </w:tcPr>
          <w:p w14:paraId="064C70FB" w14:textId="1D68597F" w:rsidR="0032162D" w:rsidRPr="005709F4" w:rsidRDefault="0032162D" w:rsidP="00EA26A1">
            <w:pPr>
              <w:pStyle w:val="TextoTablas"/>
              <w:jc w:val="center"/>
              <w:cnfStyle w:val="000000100000" w:firstRow="0" w:lastRow="0" w:firstColumn="0" w:lastColumn="0" w:oddVBand="0" w:evenVBand="0" w:oddHBand="1" w:evenHBand="0" w:firstRowFirstColumn="0" w:firstRowLastColumn="0" w:lastRowFirstColumn="0" w:lastRowLastColumn="0"/>
              <w:rPr>
                <w:ins w:id="720" w:author="Maria Fernanda Morales Angulo" w:date="2025-04-15T18:21:00Z" w16du:dateUtc="2025-04-15T23:21:00Z"/>
                <w:rFonts w:ascii="Arial" w:hAnsi="Arial" w:cs="Arial"/>
                <w:szCs w:val="24"/>
              </w:rPr>
            </w:pPr>
            <w:ins w:id="721" w:author="Maria Fernanda Morales Angulo" w:date="2025-04-15T18:35:00Z" w16du:dateUtc="2025-04-15T23:35:00Z">
              <w:r w:rsidRPr="005709F4">
                <w:rPr>
                  <w:rFonts w:ascii="Arial" w:hAnsi="Arial" w:cs="Arial"/>
                  <w:szCs w:val="24"/>
                </w:rPr>
                <w:t>AIRE</w:t>
              </w:r>
            </w:ins>
          </w:p>
        </w:tc>
        <w:tc>
          <w:tcPr>
            <w:tcW w:w="1417" w:type="dxa"/>
            <w:tcPrChange w:id="722" w:author="Maria Fernanda Morales Angulo" w:date="2025-04-15T18:32:00Z" w16du:dateUtc="2025-04-15T23:32:00Z">
              <w:tcPr>
                <w:tcW w:w="1276" w:type="dxa"/>
                <w:gridSpan w:val="2"/>
              </w:tcPr>
            </w:tcPrChange>
          </w:tcPr>
          <w:p w14:paraId="0118039E" w14:textId="0E2C8CDE" w:rsidR="0032162D" w:rsidRPr="005709F4" w:rsidRDefault="005709F4" w:rsidP="00EA26A1">
            <w:pPr>
              <w:pStyle w:val="TextoTablas"/>
              <w:jc w:val="center"/>
              <w:cnfStyle w:val="000000100000" w:firstRow="0" w:lastRow="0" w:firstColumn="0" w:lastColumn="0" w:oddVBand="0" w:evenVBand="0" w:oddHBand="1" w:evenHBand="0" w:firstRowFirstColumn="0" w:firstRowLastColumn="0" w:lastRowFirstColumn="0" w:lastRowLastColumn="0"/>
              <w:rPr>
                <w:ins w:id="723" w:author="Maria Fernanda Morales Angulo" w:date="2025-04-15T18:22:00Z" w16du:dateUtc="2025-04-15T23:22:00Z"/>
                <w:rFonts w:ascii="Arial" w:hAnsi="Arial" w:cs="Arial"/>
                <w:szCs w:val="24"/>
              </w:rPr>
            </w:pPr>
            <w:ins w:id="724" w:author="Maria Fernanda Morales Angulo" w:date="2025-04-15T18:40:00Z" w16du:dateUtc="2025-04-15T23:40:00Z">
              <w:r w:rsidRPr="005709F4">
                <w:rPr>
                  <w:rFonts w:ascii="Arial" w:hAnsi="Arial" w:cs="Arial"/>
                  <w:szCs w:val="24"/>
                </w:rPr>
                <w:t>29</w:t>
              </w:r>
            </w:ins>
          </w:p>
        </w:tc>
        <w:tc>
          <w:tcPr>
            <w:tcW w:w="1418" w:type="dxa"/>
            <w:tcPrChange w:id="725" w:author="Maria Fernanda Morales Angulo" w:date="2025-04-15T18:32:00Z" w16du:dateUtc="2025-04-15T23:32:00Z">
              <w:tcPr>
                <w:tcW w:w="1275" w:type="dxa"/>
                <w:gridSpan w:val="2"/>
              </w:tcPr>
            </w:tcPrChange>
          </w:tcPr>
          <w:p w14:paraId="114F7E19" w14:textId="4D6EE4ED" w:rsidR="0032162D" w:rsidRPr="005709F4" w:rsidRDefault="005709F4" w:rsidP="00EA26A1">
            <w:pPr>
              <w:pStyle w:val="TextoTablas"/>
              <w:jc w:val="center"/>
              <w:cnfStyle w:val="000000100000" w:firstRow="0" w:lastRow="0" w:firstColumn="0" w:lastColumn="0" w:oddVBand="0" w:evenVBand="0" w:oddHBand="1" w:evenHBand="0" w:firstRowFirstColumn="0" w:firstRowLastColumn="0" w:lastRowFirstColumn="0" w:lastRowLastColumn="0"/>
              <w:rPr>
                <w:ins w:id="726" w:author="Maria Fernanda Morales Angulo" w:date="2025-04-15T18:22:00Z" w16du:dateUtc="2025-04-15T23:22:00Z"/>
                <w:rFonts w:ascii="Arial" w:hAnsi="Arial" w:cs="Arial"/>
                <w:szCs w:val="24"/>
              </w:rPr>
            </w:pPr>
            <w:ins w:id="727" w:author="Maria Fernanda Morales Angulo" w:date="2025-04-15T18:40:00Z" w16du:dateUtc="2025-04-15T23:40:00Z">
              <w:r w:rsidRPr="005709F4">
                <w:rPr>
                  <w:rFonts w:ascii="Arial" w:hAnsi="Arial" w:cs="Arial"/>
                  <w:szCs w:val="24"/>
                </w:rPr>
                <w:t>29,27</w:t>
              </w:r>
            </w:ins>
          </w:p>
        </w:tc>
        <w:tc>
          <w:tcPr>
            <w:tcW w:w="992" w:type="dxa"/>
            <w:tcPrChange w:id="728" w:author="Maria Fernanda Morales Angulo" w:date="2025-04-15T18:32:00Z" w16du:dateUtc="2025-04-15T23:32:00Z">
              <w:tcPr>
                <w:tcW w:w="1018" w:type="dxa"/>
                <w:gridSpan w:val="2"/>
              </w:tcPr>
            </w:tcPrChange>
          </w:tcPr>
          <w:p w14:paraId="7CAED584" w14:textId="5470D802" w:rsidR="0032162D" w:rsidRPr="005709F4" w:rsidRDefault="005709F4" w:rsidP="00EA26A1">
            <w:pPr>
              <w:pStyle w:val="TextoTablas"/>
              <w:jc w:val="center"/>
              <w:cnfStyle w:val="000000100000" w:firstRow="0" w:lastRow="0" w:firstColumn="0" w:lastColumn="0" w:oddVBand="0" w:evenVBand="0" w:oddHBand="1" w:evenHBand="0" w:firstRowFirstColumn="0" w:firstRowLastColumn="0" w:lastRowFirstColumn="0" w:lastRowLastColumn="0"/>
              <w:rPr>
                <w:ins w:id="729" w:author="Maria Fernanda Morales Angulo" w:date="2025-04-15T18:22:00Z" w16du:dateUtc="2025-04-15T23:22:00Z"/>
                <w:rFonts w:ascii="Arial" w:hAnsi="Arial" w:cs="Arial"/>
                <w:szCs w:val="24"/>
              </w:rPr>
            </w:pPr>
            <w:ins w:id="730" w:author="Maria Fernanda Morales Angulo" w:date="2025-04-15T18:40:00Z" w16du:dateUtc="2025-04-15T23:40:00Z">
              <w:r w:rsidRPr="005709F4">
                <w:rPr>
                  <w:rFonts w:ascii="Arial" w:hAnsi="Arial" w:cs="Arial"/>
                  <w:szCs w:val="24"/>
                </w:rPr>
                <w:t>1,293</w:t>
              </w:r>
            </w:ins>
          </w:p>
        </w:tc>
        <w:tc>
          <w:tcPr>
            <w:tcW w:w="987" w:type="dxa"/>
            <w:tcPrChange w:id="731" w:author="Maria Fernanda Morales Angulo" w:date="2025-04-15T18:32:00Z" w16du:dateUtc="2025-04-15T23:32:00Z">
              <w:tcPr>
                <w:tcW w:w="1245" w:type="dxa"/>
                <w:gridSpan w:val="2"/>
              </w:tcPr>
            </w:tcPrChange>
          </w:tcPr>
          <w:p w14:paraId="5A422063" w14:textId="38E34ECA" w:rsidR="0032162D" w:rsidRPr="005709F4" w:rsidRDefault="005709F4" w:rsidP="00EA26A1">
            <w:pPr>
              <w:pStyle w:val="TextoTablas"/>
              <w:jc w:val="center"/>
              <w:cnfStyle w:val="000000100000" w:firstRow="0" w:lastRow="0" w:firstColumn="0" w:lastColumn="0" w:oddVBand="0" w:evenVBand="0" w:oddHBand="1" w:evenHBand="0" w:firstRowFirstColumn="0" w:firstRowLastColumn="0" w:lastRowFirstColumn="0" w:lastRowLastColumn="0"/>
              <w:rPr>
                <w:ins w:id="732" w:author="Maria Fernanda Morales Angulo" w:date="2025-04-15T18:22:00Z" w16du:dateUtc="2025-04-15T23:22:00Z"/>
                <w:rFonts w:ascii="Arial" w:hAnsi="Arial" w:cs="Arial"/>
                <w:szCs w:val="24"/>
              </w:rPr>
            </w:pPr>
            <w:ins w:id="733" w:author="Maria Fernanda Morales Angulo" w:date="2025-04-15T18:40:00Z" w16du:dateUtc="2025-04-15T23:40:00Z">
              <w:r w:rsidRPr="005709F4">
                <w:rPr>
                  <w:rFonts w:ascii="Arial" w:hAnsi="Arial" w:cs="Arial"/>
                  <w:szCs w:val="24"/>
                </w:rPr>
                <w:t>0,773</w:t>
              </w:r>
            </w:ins>
          </w:p>
        </w:tc>
        <w:tc>
          <w:tcPr>
            <w:tcW w:w="1990" w:type="dxa"/>
            <w:tcPrChange w:id="734" w:author="Maria Fernanda Morales Angulo" w:date="2025-04-15T18:32:00Z" w16du:dateUtc="2025-04-15T23:32:00Z">
              <w:tcPr>
                <w:tcW w:w="1245" w:type="dxa"/>
              </w:tcPr>
            </w:tcPrChange>
          </w:tcPr>
          <w:p w14:paraId="37712B3E" w14:textId="4BCBF09C" w:rsidR="0032162D" w:rsidRPr="005709F4" w:rsidRDefault="005709F4" w:rsidP="00EA26A1">
            <w:pPr>
              <w:pStyle w:val="TextoTablas"/>
              <w:jc w:val="center"/>
              <w:cnfStyle w:val="000000100000" w:firstRow="0" w:lastRow="0" w:firstColumn="0" w:lastColumn="0" w:oddVBand="0" w:evenVBand="0" w:oddHBand="1" w:evenHBand="0" w:firstRowFirstColumn="0" w:firstRowLastColumn="0" w:lastRowFirstColumn="0" w:lastRowLastColumn="0"/>
              <w:rPr>
                <w:ins w:id="735" w:author="Maria Fernanda Morales Angulo" w:date="2025-04-15T18:22:00Z" w16du:dateUtc="2025-04-15T23:22:00Z"/>
                <w:rFonts w:ascii="Arial" w:hAnsi="Arial" w:cs="Arial"/>
                <w:szCs w:val="24"/>
              </w:rPr>
            </w:pPr>
            <w:ins w:id="736" w:author="Maria Fernanda Morales Angulo" w:date="2025-04-15T18:40:00Z" w16du:dateUtc="2025-04-15T23:40:00Z">
              <w:r w:rsidRPr="005709F4">
                <w:rPr>
                  <w:rFonts w:ascii="Arial" w:hAnsi="Arial" w:cs="Arial"/>
                  <w:szCs w:val="24"/>
                </w:rPr>
                <w:t>0,24</w:t>
              </w:r>
            </w:ins>
          </w:p>
        </w:tc>
        <w:tc>
          <w:tcPr>
            <w:tcW w:w="1984" w:type="dxa"/>
            <w:tcPrChange w:id="737" w:author="Maria Fernanda Morales Angulo" w:date="2025-04-15T18:32:00Z" w16du:dateUtc="2025-04-15T23:32:00Z">
              <w:tcPr>
                <w:tcW w:w="1245" w:type="dxa"/>
                <w:gridSpan w:val="2"/>
              </w:tcPr>
            </w:tcPrChange>
          </w:tcPr>
          <w:p w14:paraId="0B94B102" w14:textId="23921A51" w:rsidR="0032162D" w:rsidRPr="005709F4" w:rsidRDefault="005709F4" w:rsidP="00EA26A1">
            <w:pPr>
              <w:pStyle w:val="TextoTablas"/>
              <w:jc w:val="center"/>
              <w:cnfStyle w:val="000000100000" w:firstRow="0" w:lastRow="0" w:firstColumn="0" w:lastColumn="0" w:oddVBand="0" w:evenVBand="0" w:oddHBand="1" w:evenHBand="0" w:firstRowFirstColumn="0" w:firstRowLastColumn="0" w:lastRowFirstColumn="0" w:lastRowLastColumn="0"/>
              <w:rPr>
                <w:ins w:id="738" w:author="Maria Fernanda Morales Angulo" w:date="2025-04-15T18:22:00Z" w16du:dateUtc="2025-04-15T23:22:00Z"/>
                <w:rFonts w:ascii="Arial" w:hAnsi="Arial" w:cs="Arial"/>
                <w:szCs w:val="24"/>
              </w:rPr>
            </w:pPr>
            <w:ins w:id="739" w:author="Maria Fernanda Morales Angulo" w:date="2025-04-15T18:40:00Z" w16du:dateUtc="2025-04-15T23:40:00Z">
              <w:r w:rsidRPr="005709F4">
                <w:rPr>
                  <w:rFonts w:ascii="Arial" w:hAnsi="Arial" w:cs="Arial"/>
                  <w:szCs w:val="24"/>
                </w:rPr>
                <w:t>0,25</w:t>
              </w:r>
            </w:ins>
          </w:p>
        </w:tc>
      </w:tr>
    </w:tbl>
    <w:p w14:paraId="2EBF09AD" w14:textId="77777777" w:rsidR="005709F4" w:rsidRPr="001409F7" w:rsidRDefault="005709F4">
      <w:pPr>
        <w:ind w:firstLine="0"/>
        <w:rPr>
          <w:ins w:id="740" w:author="Maria Fernanda Morales Angulo" w:date="2025-04-15T18:41:00Z" w16du:dateUtc="2025-04-15T23:41:00Z"/>
          <w:lang w:eastAsia="es-CO"/>
        </w:rPr>
        <w:pPrChange w:id="741" w:author="Maria Fernanda Morales Angulo" w:date="2025-04-15T18:41:00Z" w16du:dateUtc="2025-04-15T23:41:00Z">
          <w:pPr>
            <w:jc w:val="center"/>
          </w:pPr>
        </w:pPrChange>
      </w:pPr>
      <w:ins w:id="742" w:author="Maria Fernanda Morales Angulo" w:date="2025-04-15T18:41:00Z" w16du:dateUtc="2025-04-15T23:41:00Z">
        <w:r w:rsidRPr="001409F7">
          <w:rPr>
            <w:lang w:eastAsia="es-CO"/>
          </w:rPr>
          <w:t xml:space="preserve">Nota. Tomado de </w:t>
        </w:r>
        <w:proofErr w:type="spellStart"/>
        <w:r w:rsidRPr="001409F7">
          <w:rPr>
            <w:lang w:eastAsia="es-CO"/>
          </w:rPr>
          <w:t>Hugot</w:t>
        </w:r>
        <w:proofErr w:type="spellEnd"/>
        <w:r w:rsidRPr="001409F7">
          <w:rPr>
            <w:lang w:eastAsia="es-CO"/>
          </w:rPr>
          <w:t xml:space="preserve"> (1974)</w:t>
        </w:r>
      </w:ins>
    </w:p>
    <w:p w14:paraId="3834080B" w14:textId="1104DD96" w:rsidR="008155CD" w:rsidRPr="008155CD" w:rsidDel="005D73AC" w:rsidRDefault="008155CD" w:rsidP="008155CD">
      <w:pPr>
        <w:rPr>
          <w:del w:id="743" w:author="Maria Fernanda Morales Angulo" w:date="2025-04-15T18:55:00Z" w16du:dateUtc="2025-04-15T23:55:00Z"/>
          <w:lang w:eastAsia="es-CO"/>
        </w:rPr>
      </w:pPr>
    </w:p>
    <w:p w14:paraId="651409C1" w14:textId="02B57553" w:rsidR="004141FB" w:rsidRPr="001409F7" w:rsidDel="005D73AC" w:rsidRDefault="004141FB">
      <w:pPr>
        <w:ind w:firstLine="0"/>
        <w:rPr>
          <w:del w:id="744" w:author="Maria Fernanda Morales Angulo" w:date="2025-04-15T18:55:00Z" w16du:dateUtc="2025-04-15T23:55:00Z"/>
          <w:lang w:eastAsia="es-CO"/>
        </w:rPr>
        <w:pPrChange w:id="745" w:author="Maria Fernanda Morales Angulo" w:date="2025-04-15T18:55:00Z" w16du:dateUtc="2025-04-15T23:55:00Z">
          <w:pPr>
            <w:ind w:firstLine="0"/>
            <w:jc w:val="center"/>
          </w:pPr>
        </w:pPrChange>
      </w:pPr>
      <w:del w:id="746" w:author="Maria Fernanda Morales Angulo" w:date="2025-04-15T18:55:00Z" w16du:dateUtc="2025-04-15T23:55:00Z">
        <w:r w:rsidRPr="001409F7" w:rsidDel="005D73AC">
          <w:rPr>
            <w:noProof/>
          </w:rPr>
          <w:lastRenderedPageBreak/>
          <w:drawing>
            <wp:inline distT="0" distB="0" distL="0" distR="0" wp14:anchorId="2B2CC4BF" wp14:editId="6042F69E">
              <wp:extent cx="4524375" cy="2609850"/>
              <wp:effectExtent l="0" t="0" r="9525" b="0"/>
              <wp:docPr id="13" name="Imagen 13" descr="Nota: Tomado de Hugot, 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Nota: Tomado de Hugot, 1974"/>
                      <pic:cNvPicPr/>
                    </pic:nvPicPr>
                    <pic:blipFill rotWithShape="1">
                      <a:blip r:embed="rId17"/>
                      <a:srcRect b="9571"/>
                      <a:stretch/>
                    </pic:blipFill>
                    <pic:spPr bwMode="auto">
                      <a:xfrm>
                        <a:off x="0" y="0"/>
                        <a:ext cx="4524375" cy="2609850"/>
                      </a:xfrm>
                      <a:prstGeom prst="rect">
                        <a:avLst/>
                      </a:prstGeom>
                      <a:ln>
                        <a:noFill/>
                      </a:ln>
                      <a:extLst>
                        <a:ext uri="{53640926-AAD7-44D8-BBD7-CCE9431645EC}">
                          <a14:shadowObscured xmlns:a14="http://schemas.microsoft.com/office/drawing/2010/main"/>
                        </a:ext>
                      </a:extLst>
                    </pic:spPr>
                  </pic:pic>
                </a:graphicData>
              </a:graphic>
            </wp:inline>
          </w:drawing>
        </w:r>
      </w:del>
    </w:p>
    <w:p w14:paraId="0CB9BFA8" w14:textId="013089F1" w:rsidR="00B3707B" w:rsidRPr="001409F7" w:rsidDel="005709F4" w:rsidRDefault="00B3707B" w:rsidP="006A33A9">
      <w:pPr>
        <w:jc w:val="center"/>
        <w:rPr>
          <w:del w:id="747" w:author="Maria Fernanda Morales Angulo" w:date="2025-04-15T18:41:00Z" w16du:dateUtc="2025-04-15T23:41:00Z"/>
          <w:lang w:eastAsia="es-CO"/>
        </w:rPr>
      </w:pPr>
      <w:del w:id="748" w:author="Maria Fernanda Morales Angulo" w:date="2025-04-15T18:41:00Z" w16du:dateUtc="2025-04-15T23:41:00Z">
        <w:r w:rsidRPr="001409F7" w:rsidDel="005709F4">
          <w:rPr>
            <w:lang w:eastAsia="es-CO"/>
          </w:rPr>
          <w:delText>Nota. Tomado de Hugot (1974)</w:delText>
        </w:r>
      </w:del>
    </w:p>
    <w:p w14:paraId="53D5ACF5" w14:textId="77777777" w:rsidR="004141FB" w:rsidRPr="001409F7" w:rsidRDefault="004141FB" w:rsidP="00EB68D0">
      <w:pPr>
        <w:rPr>
          <w:b/>
          <w:bCs/>
        </w:rPr>
      </w:pPr>
      <w:r w:rsidRPr="001409F7">
        <w:rPr>
          <w:b/>
          <w:bCs/>
        </w:rPr>
        <w:t>Combustión de bagazo seco sin exceso de aire</w:t>
      </w:r>
    </w:p>
    <w:p w14:paraId="47590859" w14:textId="1239C7F3" w:rsidR="004141FB" w:rsidRDefault="006A33A9" w:rsidP="004141FB">
      <w:pPr>
        <w:rPr>
          <w:ins w:id="749" w:author="Maria Fernanda Morales Angulo" w:date="2025-04-15T18:57:00Z" w16du:dateUtc="2025-04-15T23:57:00Z"/>
          <w:lang w:eastAsia="es-CO"/>
        </w:rPr>
      </w:pPr>
      <w:r w:rsidRPr="006A33A9">
        <w:rPr>
          <w:lang w:eastAsia="es-CO"/>
        </w:rPr>
        <w:t>Para calcular la cantidad de oxígeno necesaria para la combustión se tiene en cuenta la composición química del bagazo y el porcentaje obtenido por las reacciones anteriores.</w:t>
      </w:r>
    </w:p>
    <w:p w14:paraId="2B6D5E25" w14:textId="77777777" w:rsidR="005D73AC" w:rsidRPr="001409F7" w:rsidRDefault="005D73AC" w:rsidP="004141FB">
      <w:pPr>
        <w:rPr>
          <w:lang w:eastAsia="es-CO"/>
        </w:rPr>
      </w:pPr>
    </w:p>
    <w:p w14:paraId="0DE24908" w14:textId="77777777" w:rsidR="004141FB" w:rsidRPr="00F5264A" w:rsidRDefault="004141FB" w:rsidP="004141FB">
      <w:pPr>
        <w:rPr>
          <w:b/>
          <w:bCs/>
          <w:lang w:eastAsia="es-CO"/>
        </w:rPr>
      </w:pPr>
      <w:r w:rsidRPr="00F5264A">
        <w:rPr>
          <w:b/>
          <w:bCs/>
          <w:lang w:eastAsia="es-CO"/>
        </w:rPr>
        <w:t>Ejemplo:</w:t>
      </w:r>
    </w:p>
    <w:p w14:paraId="6D8038E6" w14:textId="77777777" w:rsidR="004141FB" w:rsidRPr="00F5264A" w:rsidRDefault="004141FB" w:rsidP="004141FB">
      <w:pPr>
        <w:rPr>
          <w:lang w:eastAsia="es-CO"/>
        </w:rPr>
      </w:pPr>
      <w:r w:rsidRPr="00F5264A">
        <w:rPr>
          <w:lang w:eastAsia="es-CO"/>
        </w:rPr>
        <w:t>C = 0,470 kg×2,67 = 1,250 Kg O</w:t>
      </w:r>
      <w:r w:rsidRPr="00F5264A">
        <w:rPr>
          <w:vertAlign w:val="subscript"/>
          <w:lang w:eastAsia="es-CO"/>
          <w:rPrChange w:id="750" w:author="Maria Fernanda Morales Angulo" w:date="2025-04-16T09:35:00Z" w16du:dateUtc="2025-04-16T14:35:00Z">
            <w:rPr>
              <w:lang w:eastAsia="es-CO"/>
            </w:rPr>
          </w:rPrChange>
        </w:rPr>
        <w:t>2</w:t>
      </w:r>
      <w:r w:rsidRPr="00F5264A">
        <w:rPr>
          <w:lang w:eastAsia="es-CO"/>
        </w:rPr>
        <w:t xml:space="preserve"> H</w:t>
      </w:r>
      <w:r w:rsidRPr="00F5264A">
        <w:rPr>
          <w:vertAlign w:val="subscript"/>
          <w:lang w:eastAsia="es-CO"/>
          <w:rPrChange w:id="751" w:author="Maria Fernanda Morales Angulo" w:date="2025-04-16T09:35:00Z" w16du:dateUtc="2025-04-16T14:35:00Z">
            <w:rPr>
              <w:lang w:eastAsia="es-CO"/>
            </w:rPr>
          </w:rPrChange>
        </w:rPr>
        <w:t>2</w:t>
      </w:r>
      <w:r w:rsidRPr="00F5264A">
        <w:rPr>
          <w:lang w:eastAsia="es-CO"/>
        </w:rPr>
        <w:t xml:space="preserve"> = 0,065 kg ×8 = 0,520 Kg O</w:t>
      </w:r>
      <w:r w:rsidRPr="00F5264A">
        <w:rPr>
          <w:vertAlign w:val="subscript"/>
          <w:lang w:eastAsia="es-CO"/>
          <w:rPrChange w:id="752" w:author="Maria Fernanda Morales Angulo" w:date="2025-04-16T09:35:00Z" w16du:dateUtc="2025-04-16T14:35:00Z">
            <w:rPr>
              <w:lang w:eastAsia="es-CO"/>
            </w:rPr>
          </w:rPrChange>
        </w:rPr>
        <w:t>2</w:t>
      </w:r>
      <w:r w:rsidRPr="00F5264A">
        <w:rPr>
          <w:lang w:eastAsia="es-CO"/>
        </w:rPr>
        <w:t xml:space="preserve"> Total = 1770 Kg O</w:t>
      </w:r>
      <w:r w:rsidRPr="00F5264A">
        <w:rPr>
          <w:vertAlign w:val="subscript"/>
          <w:lang w:eastAsia="es-CO"/>
          <w:rPrChange w:id="753" w:author="Maria Fernanda Morales Angulo" w:date="2025-04-16T09:35:00Z" w16du:dateUtc="2025-04-16T14:35:00Z">
            <w:rPr>
              <w:lang w:eastAsia="es-CO"/>
            </w:rPr>
          </w:rPrChange>
        </w:rPr>
        <w:t>2</w:t>
      </w:r>
    </w:p>
    <w:p w14:paraId="714FC038" w14:textId="77777777" w:rsidR="004141FB" w:rsidRPr="00F5264A" w:rsidRDefault="004141FB" w:rsidP="004141FB">
      <w:pPr>
        <w:rPr>
          <w:b/>
          <w:bCs/>
          <w:lang w:eastAsia="es-CO"/>
        </w:rPr>
      </w:pPr>
      <w:r w:rsidRPr="00F5264A">
        <w:rPr>
          <w:b/>
          <w:bCs/>
          <w:lang w:eastAsia="es-CO"/>
        </w:rPr>
        <w:t>El bagazo contiene 0,440 Kg O</w:t>
      </w:r>
      <w:r w:rsidRPr="00F5264A">
        <w:rPr>
          <w:b/>
          <w:bCs/>
          <w:vertAlign w:val="subscript"/>
          <w:lang w:eastAsia="es-CO"/>
          <w:rPrChange w:id="754" w:author="Maria Fernanda Morales Angulo" w:date="2025-04-16T09:35:00Z" w16du:dateUtc="2025-04-16T14:35:00Z">
            <w:rPr>
              <w:b/>
              <w:bCs/>
              <w:lang w:eastAsia="es-CO"/>
            </w:rPr>
          </w:rPrChange>
        </w:rPr>
        <w:t>2</w:t>
      </w:r>
    </w:p>
    <w:p w14:paraId="35C3F020" w14:textId="2298E5E0" w:rsidR="004141FB" w:rsidRPr="00F5264A" w:rsidRDefault="004141FB" w:rsidP="004141FB">
      <w:pPr>
        <w:rPr>
          <w:lang w:eastAsia="es-CO"/>
        </w:rPr>
      </w:pPr>
      <w:r w:rsidRPr="00F5264A">
        <w:rPr>
          <w:lang w:eastAsia="es-CO"/>
        </w:rPr>
        <w:t>El aire debe ser proporcional, es decir, es igual a 1,330 Kg O</w:t>
      </w:r>
      <w:r w:rsidRPr="00F5264A">
        <w:rPr>
          <w:vertAlign w:val="subscript"/>
          <w:lang w:eastAsia="es-CO"/>
          <w:rPrChange w:id="755" w:author="Maria Fernanda Morales Angulo" w:date="2025-04-16T09:35:00Z" w16du:dateUtc="2025-04-16T14:35:00Z">
            <w:rPr>
              <w:lang w:eastAsia="es-CO"/>
            </w:rPr>
          </w:rPrChange>
        </w:rPr>
        <w:t>2</w:t>
      </w:r>
    </w:p>
    <w:p w14:paraId="7E6623E4" w14:textId="4DB881A1" w:rsidR="004141FB" w:rsidRPr="00F5264A" w:rsidRDefault="004141FB" w:rsidP="004141FB">
      <w:pPr>
        <w:rPr>
          <w:b/>
          <w:bCs/>
          <w:lang w:eastAsia="es-CO"/>
        </w:rPr>
      </w:pPr>
      <w:r w:rsidRPr="00F5264A">
        <w:rPr>
          <w:b/>
          <w:bCs/>
          <w:lang w:eastAsia="es-CO"/>
        </w:rPr>
        <w:t>El cálculo del nitrógeno se hace de la siguiente manera:</w:t>
      </w:r>
    </w:p>
    <w:p w14:paraId="3CA41536" w14:textId="4DF41363" w:rsidR="004141FB" w:rsidRPr="00F5264A" w:rsidRDefault="004141FB" w:rsidP="1757D5E2">
      <w:pPr>
        <w:rPr>
          <w:lang w:eastAsia="es-CO"/>
        </w:rPr>
      </w:pPr>
      <w:r w:rsidRPr="1757D5E2">
        <w:rPr>
          <w:lang w:eastAsia="es-CO"/>
        </w:rPr>
        <w:t>1,330 (Kg O</w:t>
      </w:r>
      <w:ins w:id="756" w:author="Maria Fernanda Morales Angulo" w:date="2025-04-16T09:25:00Z">
        <w:r w:rsidR="00004448" w:rsidRPr="1757D5E2">
          <w:rPr>
            <w:vertAlign w:val="subscript"/>
            <w:lang w:eastAsia="es-CO"/>
            <w:rPrChange w:id="757" w:author="Maria Fernanda Morales Angulo" w:date="2025-04-16T09:35:00Z">
              <w:rPr>
                <w:lang w:val="en-US" w:eastAsia="es-CO"/>
              </w:rPr>
            </w:rPrChange>
          </w:rPr>
          <w:t>2</w:t>
        </w:r>
      </w:ins>
      <w:del w:id="758" w:author="Maria Fernanda Morales Angulo" w:date="2025-04-16T09:25:00Z">
        <w:r w:rsidRPr="1757D5E2" w:rsidDel="004141FB">
          <w:rPr>
            <w:lang w:eastAsia="es-CO"/>
          </w:rPr>
          <w:delText>_2</w:delText>
        </w:r>
      </w:del>
      <w:r w:rsidRPr="1757D5E2">
        <w:rPr>
          <w:lang w:eastAsia="es-CO"/>
        </w:rPr>
        <w:t xml:space="preserve">)(Kg </w:t>
      </w:r>
      <w:proofErr w:type="gramStart"/>
      <w:r w:rsidRPr="1757D5E2">
        <w:rPr>
          <w:lang w:eastAsia="es-CO"/>
        </w:rPr>
        <w:t>CO)×</w:t>
      </w:r>
      <w:proofErr w:type="gramEnd"/>
      <w:r w:rsidRPr="1757D5E2">
        <w:rPr>
          <w:lang w:eastAsia="es-CO"/>
        </w:rPr>
        <w:t>(76,85 Kg N</w:t>
      </w:r>
      <w:ins w:id="759" w:author="Maria Fernanda Morales Angulo" w:date="2025-04-16T09:26:00Z">
        <w:r w:rsidR="00004448" w:rsidRPr="1757D5E2">
          <w:rPr>
            <w:vertAlign w:val="subscript"/>
            <w:lang w:eastAsia="es-CO"/>
            <w:rPrChange w:id="760" w:author="Maria Fernanda Morales Angulo" w:date="2025-04-16T09:35:00Z">
              <w:rPr>
                <w:lang w:val="en-US" w:eastAsia="es-CO"/>
              </w:rPr>
            </w:rPrChange>
          </w:rPr>
          <w:t>2</w:t>
        </w:r>
      </w:ins>
      <w:del w:id="761" w:author="Maria Fernanda Morales Angulo" w:date="2025-04-16T09:26:00Z">
        <w:r w:rsidRPr="1757D5E2" w:rsidDel="004141FB">
          <w:rPr>
            <w:lang w:eastAsia="es-CO"/>
          </w:rPr>
          <w:delText>_2</w:delText>
        </w:r>
      </w:del>
      <w:r w:rsidRPr="1757D5E2">
        <w:rPr>
          <w:lang w:eastAsia="es-CO"/>
        </w:rPr>
        <w:t>)/(23,15 Kg O</w:t>
      </w:r>
      <w:del w:id="762" w:author="Maria Fernanda Morales Angulo" w:date="2025-04-16T09:24:00Z">
        <w:r w:rsidRPr="1757D5E2" w:rsidDel="004141FB">
          <w:rPr>
            <w:vertAlign w:val="subscript"/>
            <w:lang w:eastAsia="es-CO"/>
            <w:rPrChange w:id="763" w:author="Maria Fernanda Morales Angulo" w:date="2025-04-16T09:35:00Z">
              <w:rPr>
                <w:lang w:val="en-US" w:eastAsia="es-CO"/>
              </w:rPr>
            </w:rPrChange>
          </w:rPr>
          <w:delText>_</w:delText>
        </w:r>
      </w:del>
      <w:r w:rsidRPr="1757D5E2">
        <w:rPr>
          <w:vertAlign w:val="subscript"/>
          <w:lang w:eastAsia="es-CO"/>
          <w:rPrChange w:id="764" w:author="Maria Fernanda Morales Angulo" w:date="2025-04-16T09:35:00Z">
            <w:rPr>
              <w:lang w:val="en-US" w:eastAsia="es-CO"/>
            </w:rPr>
          </w:rPrChange>
        </w:rPr>
        <w:t>2</w:t>
      </w:r>
      <w:r w:rsidRPr="1757D5E2">
        <w:rPr>
          <w:lang w:eastAsia="es-CO"/>
        </w:rPr>
        <w:t>) = 4,420 (Kg N_</w:t>
      </w:r>
      <w:proofErr w:type="gramStart"/>
      <w:r w:rsidRPr="1757D5E2">
        <w:rPr>
          <w:lang w:eastAsia="es-CO"/>
        </w:rPr>
        <w:t>2)/</w:t>
      </w:r>
      <w:proofErr w:type="gramEnd"/>
      <w:r w:rsidRPr="1757D5E2">
        <w:rPr>
          <w:lang w:eastAsia="es-CO"/>
        </w:rPr>
        <w:t>(Kg CO)</w:t>
      </w:r>
    </w:p>
    <w:p w14:paraId="779C1245" w14:textId="77777777" w:rsidR="004141FB" w:rsidRPr="00F5264A" w:rsidRDefault="004141FB" w:rsidP="004141FB">
      <w:pPr>
        <w:rPr>
          <w:lang w:eastAsia="es-CO"/>
        </w:rPr>
      </w:pPr>
      <w:r w:rsidRPr="00F5264A">
        <w:rPr>
          <w:lang w:eastAsia="es-CO"/>
        </w:rPr>
        <w:t>La masa total del aire necesario por Kg de combustible es igual a 5,750 Kg</w:t>
      </w:r>
    </w:p>
    <w:p w14:paraId="789539BA" w14:textId="43F3D289" w:rsidR="004141FB" w:rsidRPr="00F5264A" w:rsidRDefault="004141FB" w:rsidP="004141FB">
      <w:pPr>
        <w:rPr>
          <w:b/>
          <w:bCs/>
          <w:lang w:eastAsia="es-CO"/>
        </w:rPr>
      </w:pPr>
      <w:r w:rsidRPr="00F5264A">
        <w:rPr>
          <w:b/>
          <w:bCs/>
          <w:lang w:eastAsia="es-CO"/>
        </w:rPr>
        <w:t>La cantidad de agua formada equivale a:</w:t>
      </w:r>
    </w:p>
    <w:p w14:paraId="67B5B49C" w14:textId="77777777" w:rsidR="004141FB" w:rsidRPr="001409F7" w:rsidRDefault="004141FB" w:rsidP="004141FB">
      <w:pPr>
        <w:rPr>
          <w:lang w:eastAsia="es-CO"/>
        </w:rPr>
      </w:pPr>
      <w:r w:rsidRPr="00F5264A">
        <w:rPr>
          <w:lang w:eastAsia="es-CO"/>
        </w:rPr>
        <w:t>0,065 + 0,520 = 0,585 Kg H</w:t>
      </w:r>
      <w:del w:id="765" w:author="Maria Fernanda Morales Angulo" w:date="2025-04-16T09:24:00Z" w16du:dateUtc="2025-04-16T14:24:00Z">
        <w:r w:rsidRPr="00F5264A" w:rsidDel="00004448">
          <w:rPr>
            <w:lang w:eastAsia="es-CO"/>
          </w:rPr>
          <w:delText>_</w:delText>
        </w:r>
      </w:del>
      <w:r w:rsidRPr="00F5264A">
        <w:rPr>
          <w:vertAlign w:val="subscript"/>
          <w:lang w:eastAsia="es-CO"/>
          <w:rPrChange w:id="766" w:author="Maria Fernanda Morales Angulo" w:date="2025-04-16T09:35:00Z" w16du:dateUtc="2025-04-16T14:35:00Z">
            <w:rPr>
              <w:lang w:eastAsia="es-CO"/>
            </w:rPr>
          </w:rPrChange>
        </w:rPr>
        <w:t xml:space="preserve">2 </w:t>
      </w:r>
      <w:r w:rsidRPr="00F5264A">
        <w:rPr>
          <w:lang w:eastAsia="es-CO"/>
        </w:rPr>
        <w:t>O</w:t>
      </w:r>
    </w:p>
    <w:p w14:paraId="349C5E4D" w14:textId="741EBD1C" w:rsidR="004141FB" w:rsidRPr="001409F7" w:rsidRDefault="004141FB" w:rsidP="004141FB">
      <w:pPr>
        <w:rPr>
          <w:lang w:eastAsia="es-CO"/>
        </w:rPr>
      </w:pPr>
      <w:proofErr w:type="gramStart"/>
      <w:r w:rsidRPr="001409F7">
        <w:rPr>
          <w:lang w:eastAsia="es-CO"/>
        </w:rPr>
        <w:t>Pacheco ,</w:t>
      </w:r>
      <w:proofErr w:type="gramEnd"/>
      <w:r w:rsidRPr="001409F7">
        <w:rPr>
          <w:lang w:eastAsia="es-CO"/>
        </w:rPr>
        <w:t xml:space="preserve"> A. N. U. A. R. (2016).</w:t>
      </w:r>
    </w:p>
    <w:p w14:paraId="36A8E44A" w14:textId="77777777" w:rsidR="004141FB" w:rsidRPr="001409F7" w:rsidRDefault="004141FB" w:rsidP="00EB68D0">
      <w:pPr>
        <w:rPr>
          <w:b/>
          <w:bCs/>
        </w:rPr>
      </w:pPr>
      <w:r w:rsidRPr="001409F7">
        <w:rPr>
          <w:b/>
          <w:bCs/>
        </w:rPr>
        <w:lastRenderedPageBreak/>
        <w:t>Combustión de bagazo húmedo sin exceso de aire</w:t>
      </w:r>
    </w:p>
    <w:p w14:paraId="084AB417" w14:textId="2355CB74" w:rsidR="004141FB" w:rsidRPr="001409F7" w:rsidRDefault="006A33A9" w:rsidP="004141FB">
      <w:pPr>
        <w:rPr>
          <w:lang w:eastAsia="es-CO"/>
        </w:rPr>
      </w:pPr>
      <w:r w:rsidRPr="006A33A9">
        <w:rPr>
          <w:lang w:eastAsia="es-CO"/>
        </w:rPr>
        <w:t>Dado que el bagazo utilizado durante la combustión tiene un contenido de agua, para calcular la masa de aire teórica, o requerida por kilogramo de bagazo, se puede usar la siguiente fórmula:</w:t>
      </w:r>
    </w:p>
    <w:p w14:paraId="4DBCC366" w14:textId="77777777" w:rsidR="004141FB" w:rsidRPr="004B5D1C" w:rsidRDefault="004141FB" w:rsidP="004141FB">
      <w:pPr>
        <w:rPr>
          <w:b/>
          <w:bCs/>
          <w:lang w:val="en-US" w:eastAsia="es-CO"/>
        </w:rPr>
      </w:pPr>
      <w:r w:rsidRPr="004B5D1C">
        <w:rPr>
          <w:b/>
          <w:bCs/>
          <w:lang w:val="en-US" w:eastAsia="es-CO"/>
        </w:rPr>
        <w:t>m^1=5,75 (I-</w:t>
      </w:r>
      <w:proofErr w:type="gramStart"/>
      <w:r w:rsidRPr="004B5D1C">
        <w:rPr>
          <w:b/>
          <w:bCs/>
          <w:lang w:val="en-US" w:eastAsia="es-CO"/>
        </w:rPr>
        <w:t>w)[</w:t>
      </w:r>
      <w:proofErr w:type="gramEnd"/>
      <w:r w:rsidRPr="004B5D1C">
        <w:rPr>
          <w:b/>
          <w:bCs/>
          <w:lang w:val="en-US" w:eastAsia="es-CO"/>
        </w:rPr>
        <w:t>Kg]</w:t>
      </w:r>
    </w:p>
    <w:p w14:paraId="06AA94D2" w14:textId="77777777" w:rsidR="004141FB" w:rsidRPr="004B5D1C" w:rsidRDefault="004141FB" w:rsidP="004141FB">
      <w:pPr>
        <w:rPr>
          <w:lang w:val="en-US" w:eastAsia="es-CO"/>
        </w:rPr>
      </w:pPr>
      <w:r w:rsidRPr="004B5D1C">
        <w:rPr>
          <w:lang w:val="en-US" w:eastAsia="es-CO"/>
        </w:rPr>
        <w:t>Donde:</w:t>
      </w:r>
    </w:p>
    <w:p w14:paraId="1F14EC06" w14:textId="77777777" w:rsidR="004141FB" w:rsidRPr="001409F7" w:rsidRDefault="004141FB" w:rsidP="004141FB">
      <w:pPr>
        <w:rPr>
          <w:lang w:eastAsia="es-CO"/>
        </w:rPr>
      </w:pPr>
      <w:r w:rsidRPr="001409F7">
        <w:rPr>
          <w:b/>
          <w:bCs/>
          <w:lang w:eastAsia="es-CO"/>
        </w:rPr>
        <w:t>m^1</w:t>
      </w:r>
      <w:r w:rsidRPr="001409F7">
        <w:rPr>
          <w:lang w:eastAsia="es-CO"/>
        </w:rPr>
        <w:t xml:space="preserve"> = Masa de aire teórico empleado por Kg de bagazo</w:t>
      </w:r>
    </w:p>
    <w:p w14:paraId="1C68E83E" w14:textId="3556A2C8" w:rsidR="004141FB" w:rsidRPr="001409F7" w:rsidRDefault="004141FB" w:rsidP="004141FB">
      <w:pPr>
        <w:rPr>
          <w:lang w:eastAsia="es-CO"/>
        </w:rPr>
      </w:pPr>
      <w:r w:rsidRPr="001409F7">
        <w:rPr>
          <w:b/>
          <w:bCs/>
          <w:lang w:eastAsia="es-CO"/>
        </w:rPr>
        <w:t>w</w:t>
      </w:r>
      <w:r w:rsidRPr="001409F7">
        <w:rPr>
          <w:lang w:eastAsia="es-CO"/>
        </w:rPr>
        <w:t xml:space="preserve"> = Humedad del bagazo con relación a la unidad</w:t>
      </w:r>
    </w:p>
    <w:p w14:paraId="17C9C994" w14:textId="77777777" w:rsidR="004141FB" w:rsidRPr="001409F7" w:rsidRDefault="004141FB" w:rsidP="00EB68D0">
      <w:pPr>
        <w:rPr>
          <w:b/>
          <w:bCs/>
        </w:rPr>
      </w:pPr>
      <w:r w:rsidRPr="001409F7">
        <w:rPr>
          <w:b/>
          <w:bCs/>
        </w:rPr>
        <w:t>Combustión de carbón sin exceso de aire.</w:t>
      </w:r>
    </w:p>
    <w:p w14:paraId="3347026A" w14:textId="348FC87F" w:rsidR="004141FB" w:rsidRDefault="006A33A9" w:rsidP="004141FB">
      <w:pPr>
        <w:rPr>
          <w:ins w:id="767" w:author="Maria Fernanda Morales Angulo" w:date="2025-04-16T09:26:00Z" w16du:dateUtc="2025-04-16T14:26:00Z"/>
          <w:lang w:eastAsia="es-CO"/>
        </w:rPr>
      </w:pPr>
      <w:r w:rsidRPr="006A33A9">
        <w:rPr>
          <w:lang w:eastAsia="es-CO"/>
        </w:rPr>
        <w:t>Para calcular la cantidad de oxígeno necesaria para la combustión, se debe tener en cuenta la composición química del carbón y las proporciones especificadas en la reacción anterior.</w:t>
      </w:r>
    </w:p>
    <w:p w14:paraId="7F555B27" w14:textId="77777777" w:rsidR="00004448" w:rsidRPr="001409F7" w:rsidRDefault="00004448" w:rsidP="004141FB">
      <w:pPr>
        <w:rPr>
          <w:lang w:eastAsia="es-CO"/>
        </w:rPr>
      </w:pPr>
    </w:p>
    <w:p w14:paraId="6628A071" w14:textId="77777777" w:rsidR="004141FB" w:rsidRPr="001409F7" w:rsidRDefault="004141FB" w:rsidP="004141FB">
      <w:pPr>
        <w:rPr>
          <w:b/>
          <w:bCs/>
          <w:lang w:eastAsia="es-CO"/>
        </w:rPr>
      </w:pPr>
      <w:r w:rsidRPr="001409F7">
        <w:rPr>
          <w:b/>
          <w:bCs/>
          <w:lang w:eastAsia="es-CO"/>
        </w:rPr>
        <w:t>Ejemplo</w:t>
      </w:r>
    </w:p>
    <w:p w14:paraId="76D58C0E" w14:textId="77777777" w:rsidR="004141FB" w:rsidRPr="001409F7" w:rsidRDefault="004141FB" w:rsidP="004141FB">
      <w:pPr>
        <w:rPr>
          <w:lang w:eastAsia="es-CO"/>
        </w:rPr>
      </w:pPr>
      <w:r w:rsidRPr="001409F7">
        <w:rPr>
          <w:lang w:eastAsia="es-CO"/>
        </w:rPr>
        <w:t>C = 0,685 Kg * 2,67 = 1, 829 Kg O</w:t>
      </w:r>
      <w:r w:rsidRPr="00661E01">
        <w:rPr>
          <w:vertAlign w:val="subscript"/>
          <w:lang w:eastAsia="es-CO"/>
          <w:rPrChange w:id="768" w:author="Maria Fernanda Morales Angulo" w:date="2025-04-16T09:02:00Z" w16du:dateUtc="2025-04-16T14:02:00Z">
            <w:rPr>
              <w:lang w:eastAsia="es-CO"/>
            </w:rPr>
          </w:rPrChange>
        </w:rPr>
        <w:t>2</w:t>
      </w:r>
    </w:p>
    <w:p w14:paraId="15821E87" w14:textId="77777777" w:rsidR="004141FB" w:rsidRPr="001409F7" w:rsidRDefault="004141FB" w:rsidP="004141FB">
      <w:pPr>
        <w:rPr>
          <w:lang w:eastAsia="es-CO"/>
        </w:rPr>
      </w:pPr>
      <w:r w:rsidRPr="001409F7">
        <w:rPr>
          <w:lang w:eastAsia="es-CO"/>
        </w:rPr>
        <w:t>H</w:t>
      </w:r>
      <w:r w:rsidRPr="00661E01">
        <w:rPr>
          <w:vertAlign w:val="subscript"/>
          <w:lang w:eastAsia="es-CO"/>
          <w:rPrChange w:id="769" w:author="Maria Fernanda Morales Angulo" w:date="2025-04-16T09:02:00Z" w16du:dateUtc="2025-04-16T14:02:00Z">
            <w:rPr>
              <w:lang w:eastAsia="es-CO"/>
            </w:rPr>
          </w:rPrChange>
        </w:rPr>
        <w:t>2</w:t>
      </w:r>
      <w:r w:rsidRPr="001409F7">
        <w:rPr>
          <w:lang w:eastAsia="es-CO"/>
        </w:rPr>
        <w:t xml:space="preserve"> = 0,040 Kg * 8 = 0,320 Kg O</w:t>
      </w:r>
      <w:r w:rsidRPr="00661E01">
        <w:rPr>
          <w:vertAlign w:val="subscript"/>
          <w:lang w:eastAsia="es-CO"/>
          <w:rPrChange w:id="770" w:author="Maria Fernanda Morales Angulo" w:date="2025-04-16T09:02:00Z" w16du:dateUtc="2025-04-16T14:02:00Z">
            <w:rPr>
              <w:lang w:eastAsia="es-CO"/>
            </w:rPr>
          </w:rPrChange>
        </w:rPr>
        <w:t>2</w:t>
      </w:r>
    </w:p>
    <w:p w14:paraId="3275190E" w14:textId="77777777" w:rsidR="004141FB" w:rsidRPr="001409F7" w:rsidRDefault="004141FB" w:rsidP="004141FB">
      <w:pPr>
        <w:rPr>
          <w:lang w:eastAsia="es-CO"/>
        </w:rPr>
      </w:pPr>
      <w:r w:rsidRPr="001409F7">
        <w:rPr>
          <w:lang w:eastAsia="es-CO"/>
        </w:rPr>
        <w:t>S = 0,009 Kg * 1 = 0,009 Kg O</w:t>
      </w:r>
      <w:r w:rsidRPr="00661E01">
        <w:rPr>
          <w:vertAlign w:val="subscript"/>
          <w:lang w:eastAsia="es-CO"/>
          <w:rPrChange w:id="771" w:author="Maria Fernanda Morales Angulo" w:date="2025-04-16T09:03:00Z" w16du:dateUtc="2025-04-16T14:03:00Z">
            <w:rPr>
              <w:lang w:eastAsia="es-CO"/>
            </w:rPr>
          </w:rPrChange>
        </w:rPr>
        <w:t>2</w:t>
      </w:r>
    </w:p>
    <w:p w14:paraId="5C0D4D84" w14:textId="1D7C3394" w:rsidR="004141FB" w:rsidRPr="001409F7" w:rsidRDefault="004141FB" w:rsidP="004141FB">
      <w:pPr>
        <w:rPr>
          <w:b/>
          <w:bCs/>
          <w:lang w:eastAsia="es-CO"/>
        </w:rPr>
      </w:pPr>
      <w:r w:rsidRPr="001409F7">
        <w:rPr>
          <w:b/>
          <w:bCs/>
          <w:lang w:eastAsia="es-CO"/>
        </w:rPr>
        <w:t>Total</w:t>
      </w:r>
      <w:r w:rsidR="00B3707B" w:rsidRPr="001409F7">
        <w:rPr>
          <w:b/>
          <w:bCs/>
          <w:lang w:eastAsia="es-CO"/>
        </w:rPr>
        <w:t xml:space="preserve"> </w:t>
      </w:r>
      <w:r w:rsidR="00B3707B" w:rsidRPr="001409F7">
        <w:rPr>
          <w:lang w:eastAsia="es-CO"/>
        </w:rPr>
        <w:t>= 2,158 Kg O</w:t>
      </w:r>
      <w:r w:rsidR="00B3707B" w:rsidRPr="00661E01">
        <w:rPr>
          <w:vertAlign w:val="subscript"/>
          <w:lang w:eastAsia="es-CO"/>
          <w:rPrChange w:id="772" w:author="Maria Fernanda Morales Angulo" w:date="2025-04-16T09:03:00Z" w16du:dateUtc="2025-04-16T14:03:00Z">
            <w:rPr>
              <w:lang w:eastAsia="es-CO"/>
            </w:rPr>
          </w:rPrChange>
        </w:rPr>
        <w:t>2</w:t>
      </w:r>
    </w:p>
    <w:p w14:paraId="5A1C2512" w14:textId="77777777" w:rsidR="004141FB" w:rsidRPr="001409F7" w:rsidRDefault="004141FB" w:rsidP="004141FB">
      <w:pPr>
        <w:rPr>
          <w:lang w:eastAsia="es-CO"/>
        </w:rPr>
      </w:pPr>
      <w:r w:rsidRPr="001409F7">
        <w:rPr>
          <w:lang w:eastAsia="es-CO"/>
        </w:rPr>
        <w:t>El carbón contiene 0,076 Kg O</w:t>
      </w:r>
      <w:r w:rsidRPr="00661E01">
        <w:rPr>
          <w:vertAlign w:val="subscript"/>
          <w:lang w:eastAsia="es-CO"/>
          <w:rPrChange w:id="773" w:author="Maria Fernanda Morales Angulo" w:date="2025-04-16T09:03:00Z" w16du:dateUtc="2025-04-16T14:03:00Z">
            <w:rPr>
              <w:lang w:eastAsia="es-CO"/>
            </w:rPr>
          </w:rPrChange>
        </w:rPr>
        <w:t>2</w:t>
      </w:r>
    </w:p>
    <w:p w14:paraId="6337E9C9" w14:textId="77777777" w:rsidR="004141FB" w:rsidRPr="001409F7" w:rsidRDefault="004141FB" w:rsidP="004141FB">
      <w:pPr>
        <w:rPr>
          <w:lang w:eastAsia="es-CO"/>
        </w:rPr>
      </w:pPr>
      <w:r w:rsidRPr="001409F7">
        <w:rPr>
          <w:lang w:eastAsia="es-CO"/>
        </w:rPr>
        <w:t>El aire debe proporcionar = 2,082 Kg O</w:t>
      </w:r>
      <w:r w:rsidRPr="00661E01">
        <w:rPr>
          <w:vertAlign w:val="subscript"/>
          <w:lang w:eastAsia="es-CO"/>
          <w:rPrChange w:id="774" w:author="Maria Fernanda Morales Angulo" w:date="2025-04-16T09:03:00Z" w16du:dateUtc="2025-04-16T14:03:00Z">
            <w:rPr>
              <w:lang w:eastAsia="es-CO"/>
            </w:rPr>
          </w:rPrChange>
        </w:rPr>
        <w:t>2</w:t>
      </w:r>
    </w:p>
    <w:p w14:paraId="612E3F74" w14:textId="77777777" w:rsidR="004141FB" w:rsidRPr="001409F7" w:rsidRDefault="004141FB" w:rsidP="004141FB">
      <w:pPr>
        <w:rPr>
          <w:b/>
          <w:bCs/>
          <w:lang w:eastAsia="es-CO"/>
        </w:rPr>
      </w:pPr>
      <w:r w:rsidRPr="001409F7">
        <w:rPr>
          <w:b/>
          <w:bCs/>
          <w:lang w:eastAsia="es-CO"/>
        </w:rPr>
        <w:t>Para calcular el nitrógeno</w:t>
      </w:r>
    </w:p>
    <w:p w14:paraId="654C4EA5" w14:textId="77777777" w:rsidR="004141FB" w:rsidRPr="001409F7" w:rsidRDefault="004141FB" w:rsidP="004141FB">
      <w:pPr>
        <w:rPr>
          <w:lang w:eastAsia="es-CO"/>
        </w:rPr>
      </w:pPr>
      <w:r w:rsidRPr="001409F7">
        <w:rPr>
          <w:lang w:eastAsia="es-CO"/>
        </w:rPr>
        <w:t>2,082 (Kg O</w:t>
      </w:r>
      <w:proofErr w:type="gramStart"/>
      <w:r w:rsidRPr="00661E01">
        <w:rPr>
          <w:vertAlign w:val="subscript"/>
          <w:lang w:eastAsia="es-CO"/>
          <w:rPrChange w:id="775" w:author="Maria Fernanda Morales Angulo" w:date="2025-04-16T09:04:00Z" w16du:dateUtc="2025-04-16T14:04:00Z">
            <w:rPr>
              <w:lang w:eastAsia="es-CO"/>
            </w:rPr>
          </w:rPrChange>
        </w:rPr>
        <w:t>2</w:t>
      </w:r>
      <w:r w:rsidRPr="001409F7">
        <w:rPr>
          <w:lang w:eastAsia="es-CO"/>
        </w:rPr>
        <w:t>)/</w:t>
      </w:r>
      <w:proofErr w:type="gramEnd"/>
      <w:r w:rsidRPr="001409F7">
        <w:rPr>
          <w:lang w:eastAsia="es-CO"/>
        </w:rPr>
        <w:t>(Kg CO) * (76,85 Kg N</w:t>
      </w:r>
      <w:proofErr w:type="gramStart"/>
      <w:r w:rsidRPr="00661E01">
        <w:rPr>
          <w:vertAlign w:val="subscript"/>
          <w:lang w:eastAsia="es-CO"/>
          <w:rPrChange w:id="776" w:author="Maria Fernanda Morales Angulo" w:date="2025-04-16T09:04:00Z" w16du:dateUtc="2025-04-16T14:04:00Z">
            <w:rPr>
              <w:lang w:eastAsia="es-CO"/>
            </w:rPr>
          </w:rPrChange>
        </w:rPr>
        <w:t>2</w:t>
      </w:r>
      <w:r w:rsidRPr="001409F7">
        <w:rPr>
          <w:lang w:eastAsia="es-CO"/>
        </w:rPr>
        <w:t>)/</w:t>
      </w:r>
      <w:proofErr w:type="gramEnd"/>
      <w:r w:rsidRPr="001409F7">
        <w:rPr>
          <w:lang w:eastAsia="es-CO"/>
        </w:rPr>
        <w:t>(23,15 Kg O</w:t>
      </w:r>
      <w:r w:rsidRPr="00661E01">
        <w:rPr>
          <w:vertAlign w:val="subscript"/>
          <w:lang w:eastAsia="es-CO"/>
          <w:rPrChange w:id="777" w:author="Maria Fernanda Morales Angulo" w:date="2025-04-16T09:04:00Z" w16du:dateUtc="2025-04-16T14:04:00Z">
            <w:rPr>
              <w:lang w:eastAsia="es-CO"/>
            </w:rPr>
          </w:rPrChange>
        </w:rPr>
        <w:t>2</w:t>
      </w:r>
      <w:r w:rsidRPr="001409F7">
        <w:rPr>
          <w:lang w:eastAsia="es-CO"/>
        </w:rPr>
        <w:t>) = 6,915 (Kg N</w:t>
      </w:r>
      <w:proofErr w:type="gramStart"/>
      <w:r w:rsidRPr="001409F7">
        <w:rPr>
          <w:lang w:eastAsia="es-CO"/>
        </w:rPr>
        <w:t>2)/</w:t>
      </w:r>
      <w:proofErr w:type="gramEnd"/>
      <w:r w:rsidRPr="001409F7">
        <w:rPr>
          <w:lang w:eastAsia="es-CO"/>
        </w:rPr>
        <w:t>(Kg CO)</w:t>
      </w:r>
    </w:p>
    <w:p w14:paraId="57AFA9CC" w14:textId="11DB6778" w:rsidR="004141FB" w:rsidRPr="001409F7" w:rsidRDefault="004141FB" w:rsidP="004141FB">
      <w:pPr>
        <w:rPr>
          <w:lang w:eastAsia="es-CO"/>
        </w:rPr>
      </w:pPr>
      <w:r w:rsidRPr="001409F7">
        <w:rPr>
          <w:lang w:eastAsia="es-CO"/>
        </w:rPr>
        <w:t>Masa total del aire necesario por Kg de combustible = 8,997 Kg</w:t>
      </w:r>
    </w:p>
    <w:p w14:paraId="53B37943" w14:textId="77777777" w:rsidR="006A33A9" w:rsidRDefault="006A33A9" w:rsidP="00EB68D0">
      <w:pPr>
        <w:rPr>
          <w:b/>
          <w:bCs/>
        </w:rPr>
      </w:pPr>
    </w:p>
    <w:p w14:paraId="0D6643EB" w14:textId="0B0B8329" w:rsidR="004141FB" w:rsidRPr="001409F7" w:rsidRDefault="004141FB" w:rsidP="00EB68D0">
      <w:pPr>
        <w:rPr>
          <w:b/>
          <w:bCs/>
        </w:rPr>
      </w:pPr>
      <w:r w:rsidRPr="001409F7">
        <w:rPr>
          <w:b/>
          <w:bCs/>
        </w:rPr>
        <w:t>Combustión con exceso de aire</w:t>
      </w:r>
    </w:p>
    <w:p w14:paraId="2B476A23" w14:textId="77777777" w:rsidR="006A33A9" w:rsidRDefault="006A33A9" w:rsidP="006A33A9">
      <w:r>
        <w:t>En la práctica, no es posible suministrar solo la cantidad de aire teóricamente necesaria para quemar el combustible. Lograr una combustión completa, sin dejar residuos, sin quemar y convertir todo el carbono en CO</w:t>
      </w:r>
      <w:r w:rsidRPr="00661E01">
        <w:rPr>
          <w:vertAlign w:val="subscript"/>
          <w:rPrChange w:id="778" w:author="Maria Fernanda Morales Angulo" w:date="2025-04-16T08:57:00Z" w16du:dateUtc="2025-04-16T13:57:00Z">
            <w:rPr/>
          </w:rPrChange>
        </w:rPr>
        <w:t>2</w:t>
      </w:r>
      <w:r>
        <w:t xml:space="preserve"> requiere un exceso de suministro de aire. De hecho, cuando parte del carbono se quema para formar solo CO, se pierde una cantidad significativa de calor.</w:t>
      </w:r>
    </w:p>
    <w:p w14:paraId="15736F75" w14:textId="5FD89041" w:rsidR="004141FB" w:rsidRPr="001409F7" w:rsidRDefault="006A33A9" w:rsidP="006A33A9">
      <w:pPr>
        <w:rPr>
          <w:lang w:eastAsia="es-CO"/>
        </w:rPr>
      </w:pPr>
      <w:r>
        <w:t>Calcule la cantidad real de aire consumido por kilogramo de combustible húmedo usando la siguiente fórmula:</w:t>
      </w:r>
    </w:p>
    <w:p w14:paraId="5351472F" w14:textId="77777777" w:rsidR="004141FB" w:rsidRPr="001409F7" w:rsidRDefault="004141FB" w:rsidP="004141FB">
      <w:pPr>
        <w:rPr>
          <w:b/>
          <w:bCs/>
          <w:lang w:eastAsia="es-CO"/>
        </w:rPr>
      </w:pPr>
      <w:r w:rsidRPr="001409F7">
        <w:rPr>
          <w:b/>
          <w:bCs/>
          <w:lang w:eastAsia="es-CO"/>
        </w:rPr>
        <w:t>Ma</w:t>
      </w:r>
      <w:r w:rsidRPr="006A33A9">
        <w:rPr>
          <w:b/>
          <w:bCs/>
          <w:vertAlign w:val="superscript"/>
          <w:lang w:eastAsia="es-CO"/>
        </w:rPr>
        <w:t>r</w:t>
      </w:r>
      <w:r w:rsidRPr="001409F7">
        <w:rPr>
          <w:b/>
          <w:bCs/>
          <w:lang w:eastAsia="es-CO"/>
        </w:rPr>
        <w:t xml:space="preserve"> = </w:t>
      </w:r>
      <w:proofErr w:type="spellStart"/>
      <w:r w:rsidRPr="001409F7">
        <w:rPr>
          <w:b/>
          <w:bCs/>
          <w:lang w:eastAsia="es-CO"/>
        </w:rPr>
        <w:t>mgh</w:t>
      </w:r>
      <w:proofErr w:type="spellEnd"/>
      <w:r w:rsidRPr="001409F7">
        <w:rPr>
          <w:b/>
          <w:bCs/>
          <w:lang w:eastAsia="es-CO"/>
        </w:rPr>
        <w:t xml:space="preserve"> - m∞</w:t>
      </w:r>
    </w:p>
    <w:p w14:paraId="4A0A7ADA" w14:textId="77777777" w:rsidR="004141FB" w:rsidRPr="001409F7" w:rsidRDefault="004141FB" w:rsidP="004141FB">
      <w:pPr>
        <w:rPr>
          <w:lang w:eastAsia="es-CO"/>
        </w:rPr>
      </w:pPr>
      <w:r w:rsidRPr="001409F7">
        <w:rPr>
          <w:lang w:eastAsia="es-CO"/>
        </w:rPr>
        <w:t>Donde:</w:t>
      </w:r>
    </w:p>
    <w:p w14:paraId="224AB2CE" w14:textId="77777777" w:rsidR="004141FB" w:rsidRPr="001409F7" w:rsidRDefault="004141FB" w:rsidP="004141FB">
      <w:pPr>
        <w:rPr>
          <w:lang w:eastAsia="es-CO"/>
        </w:rPr>
      </w:pPr>
      <w:r w:rsidRPr="001409F7">
        <w:rPr>
          <w:b/>
          <w:bCs/>
          <w:lang w:eastAsia="es-CO"/>
        </w:rPr>
        <w:t>Ma</w:t>
      </w:r>
      <w:r w:rsidRPr="006A33A9">
        <w:rPr>
          <w:b/>
          <w:bCs/>
          <w:vertAlign w:val="superscript"/>
          <w:lang w:eastAsia="es-CO"/>
        </w:rPr>
        <w:t>r</w:t>
      </w:r>
      <w:r w:rsidRPr="001409F7">
        <w:rPr>
          <w:lang w:eastAsia="es-CO"/>
        </w:rPr>
        <w:t xml:space="preserve"> = masa del aire empleado por Kg de combustibles</w:t>
      </w:r>
    </w:p>
    <w:p w14:paraId="522CD4C9" w14:textId="77777777" w:rsidR="004141FB" w:rsidRPr="001409F7" w:rsidRDefault="004141FB" w:rsidP="004141FB">
      <w:pPr>
        <w:rPr>
          <w:lang w:eastAsia="es-CO"/>
        </w:rPr>
      </w:pPr>
      <w:proofErr w:type="spellStart"/>
      <w:r w:rsidRPr="001409F7">
        <w:rPr>
          <w:b/>
          <w:bCs/>
          <w:lang w:eastAsia="es-CO"/>
        </w:rPr>
        <w:t>mgh</w:t>
      </w:r>
      <w:proofErr w:type="spellEnd"/>
      <w:r w:rsidRPr="001409F7">
        <w:rPr>
          <w:lang w:eastAsia="es-CO"/>
        </w:rPr>
        <w:t xml:space="preserve"> = masa de los productos gaseosos de la combustión, en Kg</w:t>
      </w:r>
    </w:p>
    <w:p w14:paraId="291D0FF5" w14:textId="3B4C33A9" w:rsidR="004141FB" w:rsidRPr="001409F7" w:rsidRDefault="004141FB" w:rsidP="004141FB">
      <w:pPr>
        <w:rPr>
          <w:lang w:eastAsia="es-CO"/>
        </w:rPr>
      </w:pPr>
      <w:r w:rsidRPr="001409F7">
        <w:rPr>
          <w:b/>
          <w:bCs/>
          <w:lang w:eastAsia="es-CO"/>
        </w:rPr>
        <w:t>m_∞</w:t>
      </w:r>
      <w:r w:rsidRPr="001409F7">
        <w:rPr>
          <w:lang w:eastAsia="es-CO"/>
        </w:rPr>
        <w:t xml:space="preserve"> = masa del combustible empleada, en Kg</w:t>
      </w:r>
    </w:p>
    <w:p w14:paraId="36BA5910" w14:textId="77777777" w:rsidR="004141FB" w:rsidRPr="001409F7" w:rsidRDefault="004141FB" w:rsidP="00EB68D0">
      <w:pPr>
        <w:rPr>
          <w:b/>
          <w:bCs/>
        </w:rPr>
      </w:pPr>
      <w:r w:rsidRPr="001409F7">
        <w:rPr>
          <w:b/>
          <w:bCs/>
        </w:rPr>
        <w:t>Exceso de aire</w:t>
      </w:r>
    </w:p>
    <w:p w14:paraId="25F78FA2" w14:textId="73EFE961" w:rsidR="004141FB" w:rsidRPr="001409F7" w:rsidRDefault="006A33A9" w:rsidP="004141FB">
      <w:pPr>
        <w:rPr>
          <w:lang w:eastAsia="es-CO"/>
        </w:rPr>
      </w:pPr>
      <w:r w:rsidRPr="006A33A9">
        <w:rPr>
          <w:lang w:eastAsia="es-CO"/>
        </w:rPr>
        <w:t>La relación entre el aire suministrado a la combustión y el aire teóricamente necesario para quemar 1 kg de combustible. Para quemadores, se recomienda que el exceso de aire esté en el rango de 1.4 a 1.6 (CIMPA, 1992, p.61). Un exceso mayor enfría los gases de combustión, un exceso menor puede provocar una mala combustión.</w:t>
      </w:r>
    </w:p>
    <w:p w14:paraId="3D22D852" w14:textId="77777777" w:rsidR="004141FB" w:rsidRPr="001409F7" w:rsidRDefault="004141FB" w:rsidP="004141FB">
      <w:pPr>
        <w:rPr>
          <w:lang w:eastAsia="es-CO"/>
        </w:rPr>
      </w:pPr>
      <w:r w:rsidRPr="001409F7">
        <w:rPr>
          <w:lang w:eastAsia="es-CO"/>
        </w:rPr>
        <w:t>Para su cálculo se utiliza la siguiente fórmula:</w:t>
      </w:r>
    </w:p>
    <w:p w14:paraId="5279B4E1" w14:textId="1AD70E62" w:rsidR="004141FB" w:rsidRPr="001409F7" w:rsidRDefault="004141FB" w:rsidP="004141FB">
      <w:pPr>
        <w:rPr>
          <w:lang w:eastAsia="es-CO"/>
        </w:rPr>
      </w:pPr>
      <w:r w:rsidRPr="001409F7">
        <w:rPr>
          <w:b/>
          <w:bCs/>
          <w:lang w:eastAsia="es-CO"/>
        </w:rPr>
        <w:t>m=(mar)/</w:t>
      </w:r>
      <w:proofErr w:type="spellStart"/>
      <w:r w:rsidRPr="001409F7">
        <w:rPr>
          <w:b/>
          <w:bCs/>
          <w:lang w:eastAsia="es-CO"/>
        </w:rPr>
        <w:t>mat</w:t>
      </w:r>
      <w:proofErr w:type="spellEnd"/>
    </w:p>
    <w:p w14:paraId="7566AB8A" w14:textId="474F8AD6" w:rsidR="004141FB" w:rsidRDefault="004141FB" w:rsidP="004141FB">
      <w:pPr>
        <w:rPr>
          <w:ins w:id="779" w:author="Maria Fernanda Morales Angulo" w:date="2025-04-15T20:36:00Z" w16du:dateUtc="2025-04-16T01:36:00Z"/>
          <w:lang w:eastAsia="es-CO"/>
        </w:rPr>
      </w:pPr>
      <w:r w:rsidRPr="001409F7">
        <w:rPr>
          <w:lang w:eastAsia="es-CO"/>
        </w:rPr>
        <w:t xml:space="preserve">Donde </w:t>
      </w:r>
      <w:r w:rsidRPr="001409F7">
        <w:rPr>
          <w:b/>
          <w:bCs/>
          <w:lang w:eastAsia="es-CO"/>
        </w:rPr>
        <w:t>m</w:t>
      </w:r>
      <w:r w:rsidRPr="001409F7">
        <w:rPr>
          <w:lang w:eastAsia="es-CO"/>
        </w:rPr>
        <w:t xml:space="preserve"> es igual al exceso de aire.</w:t>
      </w:r>
    </w:p>
    <w:p w14:paraId="408F5554" w14:textId="77777777" w:rsidR="0021725E" w:rsidRPr="001409F7" w:rsidRDefault="0021725E" w:rsidP="004141FB">
      <w:pPr>
        <w:rPr>
          <w:lang w:eastAsia="es-CO"/>
        </w:rPr>
      </w:pPr>
    </w:p>
    <w:p w14:paraId="1E4E80AA" w14:textId="69A136B8" w:rsidR="00037DC7" w:rsidRPr="001409F7" w:rsidRDefault="00037DC7" w:rsidP="00EB68D0">
      <w:pPr>
        <w:rPr>
          <w:b/>
          <w:bCs/>
        </w:rPr>
      </w:pPr>
      <w:r w:rsidRPr="001409F7">
        <w:rPr>
          <w:b/>
          <w:bCs/>
        </w:rPr>
        <w:t xml:space="preserve">Contenido de </w:t>
      </w:r>
      <w:del w:id="780" w:author="Maria Fernanda Morales Angulo" w:date="2025-04-16T08:57:00Z" w16du:dateUtc="2025-04-16T13:57:00Z">
        <w:r w:rsidRPr="001409F7" w:rsidDel="00661E01">
          <w:rPr>
            <w:b/>
            <w:bCs/>
          </w:rPr>
          <w:delText>CO2</w:delText>
        </w:r>
      </w:del>
      <w:ins w:id="781" w:author="Maria Fernanda Morales Angulo" w:date="2025-04-16T08:57:00Z" w16du:dateUtc="2025-04-16T13:57:00Z">
        <w:r w:rsidR="00661E01">
          <w:rPr>
            <w:b/>
            <w:bCs/>
          </w:rPr>
          <w:t>CO</w:t>
        </w:r>
        <w:r w:rsidR="00661E01" w:rsidRPr="00293D09">
          <w:rPr>
            <w:b/>
            <w:bCs/>
            <w:vertAlign w:val="subscript"/>
            <w:rPrChange w:id="782" w:author="Maria Fernanda Morales Angulo" w:date="2025-04-16T09:04:00Z" w16du:dateUtc="2025-04-16T14:04:00Z">
              <w:rPr>
                <w:b/>
                <w:bCs/>
              </w:rPr>
            </w:rPrChange>
          </w:rPr>
          <w:t>2</w:t>
        </w:r>
      </w:ins>
      <w:r w:rsidRPr="001409F7">
        <w:rPr>
          <w:b/>
          <w:bCs/>
        </w:rPr>
        <w:t xml:space="preserve"> en los gases de salida</w:t>
      </w:r>
    </w:p>
    <w:p w14:paraId="44AAB5C7" w14:textId="5CF6C59A" w:rsidR="00037DC7" w:rsidRPr="001409F7" w:rsidRDefault="006A33A9" w:rsidP="00037DC7">
      <w:pPr>
        <w:rPr>
          <w:lang w:eastAsia="es-CO"/>
        </w:rPr>
      </w:pPr>
      <w:r w:rsidRPr="006A33A9">
        <w:rPr>
          <w:lang w:eastAsia="es-CO"/>
        </w:rPr>
        <w:lastRenderedPageBreak/>
        <w:t xml:space="preserve">Dado que, el contenido de carbono del bagazo es constante (47 %), la cantidad de </w:t>
      </w:r>
      <w:del w:id="783" w:author="Maria Fernanda Morales Angulo" w:date="2025-04-16T08:57:00Z" w16du:dateUtc="2025-04-16T13:57:00Z">
        <w:r w:rsidRPr="006A33A9" w:rsidDel="00661E01">
          <w:rPr>
            <w:lang w:eastAsia="es-CO"/>
          </w:rPr>
          <w:delText>CO2</w:delText>
        </w:r>
      </w:del>
      <w:ins w:id="784" w:author="Maria Fernanda Morales Angulo" w:date="2025-04-16T08:57:00Z" w16du:dateUtc="2025-04-16T13:57:00Z">
        <w:r w:rsidR="00661E01">
          <w:rPr>
            <w:lang w:eastAsia="es-CO"/>
          </w:rPr>
          <w:t>CO</w:t>
        </w:r>
        <w:r w:rsidR="00661E01" w:rsidRPr="00293D09">
          <w:rPr>
            <w:vertAlign w:val="subscript"/>
            <w:lang w:eastAsia="es-CO"/>
            <w:rPrChange w:id="785" w:author="Maria Fernanda Morales Angulo" w:date="2025-04-16T09:05:00Z" w16du:dateUtc="2025-04-16T14:05:00Z">
              <w:rPr>
                <w:lang w:eastAsia="es-CO"/>
              </w:rPr>
            </w:rPrChange>
          </w:rPr>
          <w:t>2</w:t>
        </w:r>
      </w:ins>
      <w:r w:rsidRPr="006A33A9">
        <w:rPr>
          <w:lang w:eastAsia="es-CO"/>
        </w:rPr>
        <w:t xml:space="preserve"> que se produce al quemar 1 kilogramo de bagazo seco también es constante. Cuando se usa la cantidad de aire requerida teóricamente, el contenido de </w:t>
      </w:r>
      <w:del w:id="786" w:author="Maria Fernanda Morales Angulo" w:date="2025-04-16T08:57:00Z" w16du:dateUtc="2025-04-16T13:57:00Z">
        <w:r w:rsidRPr="006A33A9" w:rsidDel="00661E01">
          <w:rPr>
            <w:lang w:eastAsia="es-CO"/>
          </w:rPr>
          <w:delText>CO2</w:delText>
        </w:r>
      </w:del>
      <w:ins w:id="787" w:author="Maria Fernanda Morales Angulo" w:date="2025-04-16T08:57:00Z" w16du:dateUtc="2025-04-16T13:57:00Z">
        <w:r w:rsidR="00661E01">
          <w:rPr>
            <w:lang w:eastAsia="es-CO"/>
          </w:rPr>
          <w:t>CO</w:t>
        </w:r>
        <w:r w:rsidR="00661E01" w:rsidRPr="00293D09">
          <w:rPr>
            <w:vertAlign w:val="subscript"/>
            <w:lang w:eastAsia="es-CO"/>
            <w:rPrChange w:id="788" w:author="Maria Fernanda Morales Angulo" w:date="2025-04-16T09:05:00Z" w16du:dateUtc="2025-04-16T14:05:00Z">
              <w:rPr>
                <w:lang w:eastAsia="es-CO"/>
              </w:rPr>
            </w:rPrChange>
          </w:rPr>
          <w:t>2</w:t>
        </w:r>
      </w:ins>
      <w:r w:rsidRPr="006A33A9">
        <w:rPr>
          <w:lang w:eastAsia="es-CO"/>
        </w:rPr>
        <w:t xml:space="preserve"> en los gases de escape se maximiza, mientras que, con el exceso de aire, la cantidad de </w:t>
      </w:r>
      <w:del w:id="789" w:author="Maria Fernanda Morales Angulo" w:date="2025-04-16T08:57:00Z" w16du:dateUtc="2025-04-16T13:57:00Z">
        <w:r w:rsidRPr="006A33A9" w:rsidDel="00661E01">
          <w:rPr>
            <w:lang w:eastAsia="es-CO"/>
          </w:rPr>
          <w:delText>CO2</w:delText>
        </w:r>
      </w:del>
      <w:ins w:id="790" w:author="Maria Fernanda Morales Angulo" w:date="2025-04-16T08:57:00Z" w16du:dateUtc="2025-04-16T13:57:00Z">
        <w:r w:rsidR="00661E01">
          <w:rPr>
            <w:lang w:eastAsia="es-CO"/>
          </w:rPr>
          <w:t>CO</w:t>
        </w:r>
        <w:r w:rsidR="00661E01" w:rsidRPr="00293D09">
          <w:rPr>
            <w:vertAlign w:val="subscript"/>
            <w:lang w:eastAsia="es-CO"/>
            <w:rPrChange w:id="791" w:author="Maria Fernanda Morales Angulo" w:date="2025-04-16T09:05:00Z" w16du:dateUtc="2025-04-16T14:05:00Z">
              <w:rPr>
                <w:lang w:eastAsia="es-CO"/>
              </w:rPr>
            </w:rPrChange>
          </w:rPr>
          <w:t>2</w:t>
        </w:r>
      </w:ins>
      <w:r w:rsidRPr="006A33A9">
        <w:rPr>
          <w:lang w:eastAsia="es-CO"/>
        </w:rPr>
        <w:t xml:space="preserve"> en un volumen de aire dado aumenta al aumentar el exceso de aire y permanece constante. El porcentaje de </w:t>
      </w:r>
      <w:del w:id="792" w:author="Maria Fernanda Morales Angulo" w:date="2025-04-16T08:57:00Z" w16du:dateUtc="2025-04-16T13:57:00Z">
        <w:r w:rsidRPr="006A33A9" w:rsidDel="00661E01">
          <w:rPr>
            <w:lang w:eastAsia="es-CO"/>
          </w:rPr>
          <w:delText>CO2</w:delText>
        </w:r>
      </w:del>
      <w:ins w:id="793" w:author="Maria Fernanda Morales Angulo" w:date="2025-04-16T08:57:00Z" w16du:dateUtc="2025-04-16T13:57:00Z">
        <w:r w:rsidR="00661E01">
          <w:rPr>
            <w:lang w:eastAsia="es-CO"/>
          </w:rPr>
          <w:t>CO</w:t>
        </w:r>
        <w:r w:rsidR="00661E01" w:rsidRPr="00293D09">
          <w:rPr>
            <w:vertAlign w:val="subscript"/>
            <w:lang w:eastAsia="es-CO"/>
            <w:rPrChange w:id="794" w:author="Maria Fernanda Morales Angulo" w:date="2025-04-16T09:05:00Z" w16du:dateUtc="2025-04-16T14:05:00Z">
              <w:rPr>
                <w:lang w:eastAsia="es-CO"/>
              </w:rPr>
            </w:rPrChange>
          </w:rPr>
          <w:t>2</w:t>
        </w:r>
      </w:ins>
      <w:r w:rsidRPr="006A33A9">
        <w:rPr>
          <w:lang w:eastAsia="es-CO"/>
        </w:rPr>
        <w:t xml:space="preserve"> disminuye al aumentar el exceso de aire.</w:t>
      </w:r>
    </w:p>
    <w:p w14:paraId="48DB0485" w14:textId="7C769871" w:rsidR="00037DC7" w:rsidRPr="001409F7" w:rsidRDefault="00037DC7" w:rsidP="00037DC7">
      <w:pPr>
        <w:rPr>
          <w:lang w:eastAsia="es-CO"/>
        </w:rPr>
      </w:pPr>
      <w:r w:rsidRPr="001409F7">
        <w:rPr>
          <w:b/>
          <w:bCs/>
          <w:lang w:eastAsia="es-CO"/>
        </w:rPr>
        <w:t>El aire extra es lo mismo a:</w:t>
      </w:r>
      <w:r w:rsidRPr="001409F7">
        <w:rPr>
          <w:lang w:eastAsia="es-CO"/>
        </w:rPr>
        <w:t xml:space="preserve"> m = </w:t>
      </w:r>
      <w:proofErr w:type="gramStart"/>
      <w:r w:rsidRPr="001409F7">
        <w:rPr>
          <w:lang w:eastAsia="es-CO"/>
        </w:rPr>
        <w:t>( 0,196</w:t>
      </w:r>
      <w:proofErr w:type="gramEnd"/>
      <w:r w:rsidRPr="001409F7">
        <w:rPr>
          <w:lang w:eastAsia="es-CO"/>
        </w:rPr>
        <w:t>)/ɻ</w:t>
      </w:r>
    </w:p>
    <w:p w14:paraId="347EC8C0" w14:textId="77777777" w:rsidR="00037DC7" w:rsidRPr="001409F7" w:rsidRDefault="00037DC7" w:rsidP="00037DC7">
      <w:pPr>
        <w:rPr>
          <w:lang w:eastAsia="es-CO"/>
        </w:rPr>
      </w:pPr>
      <w:r w:rsidRPr="001409F7">
        <w:rPr>
          <w:lang w:eastAsia="es-CO"/>
        </w:rPr>
        <w:t>Donde:</w:t>
      </w:r>
    </w:p>
    <w:p w14:paraId="2CA844B7" w14:textId="0B7632C2" w:rsidR="00037DC7" w:rsidRPr="001409F7" w:rsidRDefault="00037DC7" w:rsidP="00037DC7">
      <w:pPr>
        <w:rPr>
          <w:lang w:eastAsia="es-CO"/>
        </w:rPr>
      </w:pPr>
      <w:r w:rsidRPr="001409F7">
        <w:rPr>
          <w:b/>
          <w:bCs/>
          <w:lang w:eastAsia="es-CO"/>
        </w:rPr>
        <w:t>m</w:t>
      </w:r>
      <w:r w:rsidRPr="001409F7">
        <w:rPr>
          <w:lang w:eastAsia="es-CO"/>
        </w:rPr>
        <w:t>= (Masa del aire empleado)</w:t>
      </w:r>
      <w:r w:rsidR="007A7214">
        <w:rPr>
          <w:lang w:eastAsia="es-CO"/>
        </w:rPr>
        <w:t xml:space="preserve"> </w:t>
      </w:r>
      <w:r w:rsidRPr="001409F7">
        <w:rPr>
          <w:lang w:eastAsia="es-CO"/>
        </w:rPr>
        <w:t>/</w:t>
      </w:r>
      <w:r w:rsidR="007A7214">
        <w:rPr>
          <w:lang w:eastAsia="es-CO"/>
        </w:rPr>
        <w:t xml:space="preserve"> </w:t>
      </w:r>
      <w:r w:rsidRPr="001409F7">
        <w:rPr>
          <w:lang w:eastAsia="es-CO"/>
        </w:rPr>
        <w:t>(Masa del aire estrictamente necesario)</w:t>
      </w:r>
    </w:p>
    <w:p w14:paraId="76C98BFB" w14:textId="77777777" w:rsidR="00037DC7" w:rsidRPr="001409F7" w:rsidRDefault="00037DC7" w:rsidP="00037DC7">
      <w:pPr>
        <w:rPr>
          <w:lang w:eastAsia="es-CO"/>
        </w:rPr>
      </w:pPr>
      <w:r w:rsidRPr="001409F7">
        <w:rPr>
          <w:b/>
          <w:bCs/>
          <w:lang w:eastAsia="es-CO"/>
        </w:rPr>
        <w:t xml:space="preserve">ɻ </w:t>
      </w:r>
      <w:r w:rsidRPr="001409F7">
        <w:rPr>
          <w:lang w:eastAsia="es-CO"/>
        </w:rPr>
        <w:t>= Contenido de CO</w:t>
      </w:r>
      <w:r w:rsidRPr="00293D09">
        <w:rPr>
          <w:vertAlign w:val="subscript"/>
          <w:lang w:eastAsia="es-CO"/>
          <w:rPrChange w:id="795" w:author="Maria Fernanda Morales Angulo" w:date="2025-04-16T09:05:00Z" w16du:dateUtc="2025-04-16T14:05:00Z">
            <w:rPr>
              <w:lang w:eastAsia="es-CO"/>
            </w:rPr>
          </w:rPrChange>
        </w:rPr>
        <w:t>2</w:t>
      </w:r>
      <w:r w:rsidRPr="001409F7">
        <w:rPr>
          <w:lang w:eastAsia="es-CO"/>
        </w:rPr>
        <w:t xml:space="preserve"> de los gases secos con relación a la unidad.</w:t>
      </w:r>
    </w:p>
    <w:p w14:paraId="40DE3F6D" w14:textId="5DF0DBC8" w:rsidR="00037DC7" w:rsidRPr="001409F7" w:rsidRDefault="006A33A9" w:rsidP="00037DC7">
      <w:pPr>
        <w:rPr>
          <w:lang w:eastAsia="es-CO"/>
        </w:rPr>
      </w:pPr>
      <w:r w:rsidRPr="006A33A9">
        <w:rPr>
          <w:lang w:eastAsia="es-CO"/>
        </w:rPr>
        <w:t>En la práctica se ha encontrado que las mejores condiciones para quemar bagazo en quemadores son cuando el exceso de aire varía entre 40 % y 60 % del aire teórico.</w:t>
      </w:r>
    </w:p>
    <w:p w14:paraId="518E0749" w14:textId="6C781C79" w:rsidR="004141FB" w:rsidRDefault="00037DC7" w:rsidP="00037DC7">
      <w:pPr>
        <w:rPr>
          <w:ins w:id="796" w:author="Maria Fernanda Morales Angulo" w:date="2025-04-15T20:37:00Z" w16du:dateUtc="2025-04-16T01:37:00Z"/>
          <w:lang w:eastAsia="es-CO"/>
        </w:rPr>
      </w:pPr>
      <w:r w:rsidRPr="001409F7">
        <w:rPr>
          <w:lang w:eastAsia="es-CO"/>
        </w:rPr>
        <w:t xml:space="preserve">La </w:t>
      </w:r>
      <w:del w:id="797" w:author="Maria Fernanda Morales Angulo" w:date="2025-04-15T20:39:00Z" w16du:dateUtc="2025-04-16T01:39:00Z">
        <w:r w:rsidRPr="0021725E" w:rsidDel="0021725E">
          <w:rPr>
            <w:highlight w:val="yellow"/>
            <w:lang w:eastAsia="es-CO"/>
            <w:rPrChange w:id="798" w:author="Maria Fernanda Morales Angulo" w:date="2025-04-15T20:40:00Z" w16du:dateUtc="2025-04-16T01:40:00Z">
              <w:rPr>
                <w:lang w:eastAsia="es-CO"/>
              </w:rPr>
            </w:rPrChange>
          </w:rPr>
          <w:delText xml:space="preserve">imagen </w:delText>
        </w:r>
      </w:del>
      <w:ins w:id="799" w:author="Maria Fernanda Morales Angulo" w:date="2025-04-15T20:39:00Z" w16du:dateUtc="2025-04-16T01:39:00Z">
        <w:r w:rsidR="0021725E" w:rsidRPr="0021725E">
          <w:rPr>
            <w:highlight w:val="yellow"/>
            <w:lang w:eastAsia="es-CO"/>
            <w:rPrChange w:id="800" w:author="Maria Fernanda Morales Angulo" w:date="2025-04-15T20:40:00Z" w16du:dateUtc="2025-04-16T01:40:00Z">
              <w:rPr>
                <w:lang w:eastAsia="es-CO"/>
              </w:rPr>
            </w:rPrChange>
          </w:rPr>
          <w:t>tabla</w:t>
        </w:r>
        <w:r w:rsidR="0021725E" w:rsidRPr="001409F7">
          <w:rPr>
            <w:lang w:eastAsia="es-CO"/>
          </w:rPr>
          <w:t xml:space="preserve"> </w:t>
        </w:r>
      </w:ins>
      <w:r w:rsidRPr="001409F7">
        <w:rPr>
          <w:lang w:eastAsia="es-CO"/>
        </w:rPr>
        <w:t>muestra algunos valores correlativos entre ɻ y m</w:t>
      </w:r>
    </w:p>
    <w:p w14:paraId="3ED4B7BC" w14:textId="77777777" w:rsidR="0021725E" w:rsidRDefault="0021725E" w:rsidP="00037DC7">
      <w:pPr>
        <w:rPr>
          <w:ins w:id="801" w:author="Maria Fernanda Morales Angulo" w:date="2025-04-15T20:37:00Z" w16du:dateUtc="2025-04-16T01:37:00Z"/>
          <w:lang w:eastAsia="es-CO"/>
        </w:rPr>
      </w:pPr>
    </w:p>
    <w:p w14:paraId="40953A7E" w14:textId="77777777" w:rsidR="0021725E" w:rsidRPr="001409F7" w:rsidRDefault="0021725E" w:rsidP="00037DC7">
      <w:pPr>
        <w:rPr>
          <w:lang w:eastAsia="es-CO"/>
        </w:rPr>
      </w:pPr>
    </w:p>
    <w:p w14:paraId="16DC8DBE" w14:textId="39A955DA" w:rsidR="00037DC7" w:rsidRDefault="00B3707B" w:rsidP="00DE732D">
      <w:pPr>
        <w:pStyle w:val="Tabla"/>
        <w:jc w:val="center"/>
        <w:rPr>
          <w:ins w:id="802" w:author="Maria Fernanda Morales Angulo" w:date="2025-04-15T20:05:00Z" w16du:dateUtc="2025-04-16T01:05:00Z"/>
          <w:b/>
          <w:bCs/>
          <w:i/>
          <w:iCs w:val="0"/>
          <w:lang w:eastAsia="es-CO"/>
        </w:rPr>
      </w:pPr>
      <w:r w:rsidRPr="00DE732D">
        <w:rPr>
          <w:b/>
          <w:bCs/>
          <w:i/>
          <w:iCs w:val="0"/>
          <w:lang w:eastAsia="es-CO"/>
          <w:rPrChange w:id="803" w:author="Maria Fernanda Morales Angulo" w:date="2025-04-15T20:02:00Z" w16du:dateUtc="2025-04-16T01:02:00Z">
            <w:rPr>
              <w:lang w:eastAsia="es-CO"/>
            </w:rPr>
          </w:rPrChange>
        </w:rPr>
        <w:t>Correlación entre el contenido de CO</w:t>
      </w:r>
      <w:r w:rsidRPr="00DE732D">
        <w:rPr>
          <w:b/>
          <w:bCs/>
          <w:i/>
          <w:iCs w:val="0"/>
          <w:vertAlign w:val="subscript"/>
          <w:lang w:eastAsia="es-CO"/>
          <w:rPrChange w:id="804" w:author="Maria Fernanda Morales Angulo" w:date="2025-04-15T20:03:00Z" w16du:dateUtc="2025-04-16T01:03:00Z">
            <w:rPr>
              <w:lang w:eastAsia="es-CO"/>
            </w:rPr>
          </w:rPrChange>
        </w:rPr>
        <w:t>2</w:t>
      </w:r>
      <w:r w:rsidRPr="00DE732D">
        <w:rPr>
          <w:b/>
          <w:bCs/>
          <w:i/>
          <w:iCs w:val="0"/>
          <w:lang w:eastAsia="es-CO"/>
          <w:rPrChange w:id="805" w:author="Maria Fernanda Morales Angulo" w:date="2025-04-15T20:02:00Z" w16du:dateUtc="2025-04-16T01:02:00Z">
            <w:rPr>
              <w:lang w:eastAsia="es-CO"/>
            </w:rPr>
          </w:rPrChange>
        </w:rPr>
        <w:t xml:space="preserve"> de los gases de escape y el exceso de aire</w:t>
      </w:r>
      <w:del w:id="806" w:author="Maria Fernanda Morales Angulo" w:date="2025-04-16T10:15:00Z" w16du:dateUtc="2025-04-16T15:15:00Z">
        <w:r w:rsidRPr="00DE732D" w:rsidDel="000E214D">
          <w:rPr>
            <w:b/>
            <w:bCs/>
            <w:i/>
            <w:iCs w:val="0"/>
            <w:lang w:eastAsia="es-CO"/>
            <w:rPrChange w:id="807" w:author="Maria Fernanda Morales Angulo" w:date="2025-04-15T20:02:00Z" w16du:dateUtc="2025-04-16T01:02:00Z">
              <w:rPr>
                <w:lang w:eastAsia="es-CO"/>
              </w:rPr>
            </w:rPrChange>
          </w:rPr>
          <w:delText>.</w:delText>
        </w:r>
      </w:del>
    </w:p>
    <w:tbl>
      <w:tblPr>
        <w:tblStyle w:val="SENA"/>
        <w:tblW w:w="9223" w:type="dxa"/>
        <w:jc w:val="center"/>
        <w:tblLayout w:type="fixed"/>
        <w:tblLook w:val="04A0" w:firstRow="1" w:lastRow="0" w:firstColumn="1" w:lastColumn="0" w:noHBand="0" w:noVBand="1"/>
        <w:tblCaption w:val="Propiedades de los principales componentes de los gases de combustión"/>
        <w:tblDescription w:val="Se muestra los principales componentes de los gases de combustión y sus principales propiedades. "/>
        <w:tblPrChange w:id="808" w:author="Maria Fernanda Morales Angulo" w:date="2025-04-15T20:34:00Z" w16du:dateUtc="2025-04-16T01:34:00Z">
          <w:tblPr>
            <w:tblStyle w:val="SENA"/>
            <w:tblW w:w="9962" w:type="dxa"/>
            <w:jc w:val="center"/>
            <w:tblLayout w:type="fixed"/>
            <w:tblLook w:val="04A0" w:firstRow="1" w:lastRow="0" w:firstColumn="1" w:lastColumn="0" w:noHBand="0" w:noVBand="1"/>
            <w:tblCaption w:val="Propiedades de los principales componentes de los gases de combustión"/>
            <w:tblDescription w:val="Se muestra los principales componentes de los gases de combustión y sus principales propiedades. "/>
          </w:tblPr>
        </w:tblPrChange>
      </w:tblPr>
      <w:tblGrid>
        <w:gridCol w:w="774"/>
        <w:gridCol w:w="994"/>
        <w:gridCol w:w="957"/>
        <w:gridCol w:w="975"/>
        <w:gridCol w:w="973"/>
        <w:gridCol w:w="975"/>
        <w:gridCol w:w="975"/>
        <w:gridCol w:w="980"/>
        <w:gridCol w:w="324"/>
        <w:gridCol w:w="324"/>
        <w:gridCol w:w="324"/>
        <w:gridCol w:w="324"/>
        <w:gridCol w:w="324"/>
        <w:tblGridChange w:id="809">
          <w:tblGrid>
            <w:gridCol w:w="641"/>
            <w:gridCol w:w="133"/>
            <w:gridCol w:w="510"/>
            <w:gridCol w:w="484"/>
            <w:gridCol w:w="160"/>
            <w:gridCol w:w="644"/>
            <w:gridCol w:w="153"/>
            <w:gridCol w:w="586"/>
            <w:gridCol w:w="389"/>
            <w:gridCol w:w="350"/>
            <w:gridCol w:w="623"/>
            <w:gridCol w:w="116"/>
            <w:gridCol w:w="739"/>
            <w:gridCol w:w="120"/>
            <w:gridCol w:w="619"/>
            <w:gridCol w:w="356"/>
            <w:gridCol w:w="383"/>
            <w:gridCol w:w="597"/>
            <w:gridCol w:w="142"/>
            <w:gridCol w:w="182"/>
            <w:gridCol w:w="324"/>
            <w:gridCol w:w="233"/>
            <w:gridCol w:w="91"/>
            <w:gridCol w:w="324"/>
            <w:gridCol w:w="324"/>
          </w:tblGrid>
        </w:tblGridChange>
      </w:tblGrid>
      <w:tr w:rsidR="0021725E" w:rsidRPr="00DE5881" w14:paraId="1D25257B" w14:textId="77777777" w:rsidTr="0021725E">
        <w:trPr>
          <w:cnfStyle w:val="100000000000" w:firstRow="1" w:lastRow="0" w:firstColumn="0" w:lastColumn="0" w:oddVBand="0" w:evenVBand="0" w:oddHBand="0" w:evenHBand="0" w:firstRowFirstColumn="0" w:firstRowLastColumn="0" w:lastRowFirstColumn="0" w:lastRowLastColumn="0"/>
          <w:cantSplit/>
          <w:tblHeader/>
          <w:jc w:val="center"/>
          <w:ins w:id="810" w:author="Maria Fernanda Morales Angulo" w:date="2025-04-15T20:24:00Z"/>
          <w:trPrChange w:id="811" w:author="Maria Fernanda Morales Angulo" w:date="2025-04-15T20:34:00Z" w16du:dateUtc="2025-04-16T01:34:00Z">
            <w:trPr>
              <w:cantSplit/>
              <w:tblHeader/>
              <w:jc w:val="center"/>
            </w:trPr>
          </w:trPrChange>
        </w:trPr>
        <w:tc>
          <w:tcPr>
            <w:tcW w:w="562" w:type="dxa"/>
            <w:tcPrChange w:id="812" w:author="Maria Fernanda Morales Angulo" w:date="2025-04-15T20:34:00Z" w16du:dateUtc="2025-04-16T01:34:00Z">
              <w:tcPr>
                <w:tcW w:w="641" w:type="dxa"/>
              </w:tcPr>
            </w:tcPrChange>
          </w:tcPr>
          <w:p w14:paraId="1AA6C08C" w14:textId="0BF3740C" w:rsidR="0021725E" w:rsidRPr="00DE5881" w:rsidRDefault="0021725E" w:rsidP="00DE5881">
            <w:pPr>
              <w:pStyle w:val="TextoTablas"/>
              <w:jc w:val="center"/>
              <w:cnfStyle w:val="100000000000" w:firstRow="1" w:lastRow="0" w:firstColumn="0" w:lastColumn="0" w:oddVBand="0" w:evenVBand="0" w:oddHBand="0" w:evenHBand="0" w:firstRowFirstColumn="0" w:firstRowLastColumn="0" w:lastRowFirstColumn="0" w:lastRowLastColumn="0"/>
              <w:rPr>
                <w:ins w:id="813" w:author="Maria Fernanda Morales Angulo" w:date="2025-04-15T20:24:00Z" w16du:dateUtc="2025-04-16T01:24:00Z"/>
                <w:rFonts w:ascii="Arial" w:hAnsi="Arial" w:cs="Arial"/>
                <w:b w:val="0"/>
                <w:bCs/>
                <w:szCs w:val="24"/>
                <w:rPrChange w:id="814" w:author="Maria Fernanda Morales Angulo" w:date="2025-04-15T20:32:00Z" w16du:dateUtc="2025-04-16T01:32:00Z">
                  <w:rPr>
                    <w:ins w:id="815" w:author="Maria Fernanda Morales Angulo" w:date="2025-04-15T20:24:00Z" w16du:dateUtc="2025-04-16T01:24:00Z"/>
                    <w:rFonts w:ascii="Arial" w:hAnsi="Arial" w:cs="Arial"/>
                    <w:szCs w:val="24"/>
                  </w:rPr>
                </w:rPrChange>
              </w:rPr>
            </w:pPr>
            <w:ins w:id="816" w:author="Maria Fernanda Morales Angulo" w:date="2025-04-15T20:30:00Z" w16du:dateUtc="2025-04-16T01:30:00Z">
              <w:r w:rsidRPr="00C06878">
                <w:rPr>
                  <w:rFonts w:ascii="Arial" w:hAnsi="Arial" w:cs="Arial"/>
                  <w:bCs/>
                  <w:szCs w:val="24"/>
                </w:rPr>
                <w:t>y</w:t>
              </w:r>
            </w:ins>
          </w:p>
        </w:tc>
        <w:tc>
          <w:tcPr>
            <w:tcW w:w="722" w:type="dxa"/>
            <w:tcPrChange w:id="817" w:author="Maria Fernanda Morales Angulo" w:date="2025-04-15T20:34:00Z" w16du:dateUtc="2025-04-16T01:34:00Z">
              <w:tcPr>
                <w:tcW w:w="643" w:type="dxa"/>
                <w:gridSpan w:val="2"/>
              </w:tcPr>
            </w:tcPrChange>
          </w:tcPr>
          <w:p w14:paraId="0A3588F0" w14:textId="2C86C8EF" w:rsidR="0021725E" w:rsidRPr="00DE5881" w:rsidRDefault="0021725E" w:rsidP="00DE5881">
            <w:pPr>
              <w:pStyle w:val="TextoTablas"/>
              <w:jc w:val="center"/>
              <w:cnfStyle w:val="100000000000" w:firstRow="1" w:lastRow="0" w:firstColumn="0" w:lastColumn="0" w:oddVBand="0" w:evenVBand="0" w:oddHBand="0" w:evenHBand="0" w:firstRowFirstColumn="0" w:firstRowLastColumn="0" w:lastRowFirstColumn="0" w:lastRowLastColumn="0"/>
              <w:rPr>
                <w:ins w:id="818" w:author="Maria Fernanda Morales Angulo" w:date="2025-04-15T20:24:00Z" w16du:dateUtc="2025-04-16T01:24:00Z"/>
                <w:rFonts w:ascii="Arial" w:hAnsi="Arial" w:cs="Arial"/>
                <w:b w:val="0"/>
                <w:bCs/>
                <w:szCs w:val="24"/>
              </w:rPr>
            </w:pPr>
            <w:ins w:id="819" w:author="Maria Fernanda Morales Angulo" w:date="2025-04-15T20:31:00Z" w16du:dateUtc="2025-04-16T01:31:00Z">
              <w:r w:rsidRPr="00C06878">
                <w:rPr>
                  <w:rFonts w:ascii="Arial" w:hAnsi="Arial" w:cs="Arial"/>
                  <w:bCs/>
                  <w:szCs w:val="24"/>
                </w:rPr>
                <w:t>0,06</w:t>
              </w:r>
            </w:ins>
          </w:p>
        </w:tc>
        <w:tc>
          <w:tcPr>
            <w:tcW w:w="696" w:type="dxa"/>
            <w:tcPrChange w:id="820" w:author="Maria Fernanda Morales Angulo" w:date="2025-04-15T20:34:00Z" w16du:dateUtc="2025-04-16T01:34:00Z">
              <w:tcPr>
                <w:tcW w:w="644" w:type="dxa"/>
                <w:gridSpan w:val="2"/>
              </w:tcPr>
            </w:tcPrChange>
          </w:tcPr>
          <w:p w14:paraId="42D31D01" w14:textId="29699571" w:rsidR="0021725E" w:rsidRPr="00DE5881" w:rsidRDefault="0021725E" w:rsidP="00DE5881">
            <w:pPr>
              <w:pStyle w:val="TextoTablas"/>
              <w:jc w:val="center"/>
              <w:cnfStyle w:val="100000000000" w:firstRow="1" w:lastRow="0" w:firstColumn="0" w:lastColumn="0" w:oddVBand="0" w:evenVBand="0" w:oddHBand="0" w:evenHBand="0" w:firstRowFirstColumn="0" w:firstRowLastColumn="0" w:lastRowFirstColumn="0" w:lastRowLastColumn="0"/>
              <w:rPr>
                <w:ins w:id="821" w:author="Maria Fernanda Morales Angulo" w:date="2025-04-15T20:24:00Z" w16du:dateUtc="2025-04-16T01:24:00Z"/>
                <w:rFonts w:ascii="Arial" w:hAnsi="Arial" w:cs="Arial"/>
                <w:b w:val="0"/>
                <w:bCs/>
                <w:szCs w:val="24"/>
                <w:rPrChange w:id="822" w:author="Maria Fernanda Morales Angulo" w:date="2025-04-15T20:32:00Z" w16du:dateUtc="2025-04-16T01:32:00Z">
                  <w:rPr>
                    <w:ins w:id="823" w:author="Maria Fernanda Morales Angulo" w:date="2025-04-15T20:24:00Z" w16du:dateUtc="2025-04-16T01:24:00Z"/>
                    <w:rFonts w:ascii="Arial" w:hAnsi="Arial" w:cs="Arial"/>
                    <w:szCs w:val="24"/>
                  </w:rPr>
                </w:rPrChange>
              </w:rPr>
            </w:pPr>
            <w:ins w:id="824" w:author="Maria Fernanda Morales Angulo" w:date="2025-04-15T20:32:00Z" w16du:dateUtc="2025-04-16T01:32:00Z">
              <w:r>
                <w:rPr>
                  <w:rFonts w:ascii="Arial" w:hAnsi="Arial" w:cs="Arial"/>
                  <w:b w:val="0"/>
                  <w:bCs/>
                  <w:szCs w:val="24"/>
                </w:rPr>
                <w:t>0,07</w:t>
              </w:r>
            </w:ins>
          </w:p>
        </w:tc>
        <w:tc>
          <w:tcPr>
            <w:tcW w:w="709" w:type="dxa"/>
            <w:tcPrChange w:id="825" w:author="Maria Fernanda Morales Angulo" w:date="2025-04-15T20:34:00Z" w16du:dateUtc="2025-04-16T01:34:00Z">
              <w:tcPr>
                <w:tcW w:w="644" w:type="dxa"/>
              </w:tcPr>
            </w:tcPrChange>
          </w:tcPr>
          <w:p w14:paraId="380C8395" w14:textId="1F2E60E4" w:rsidR="0021725E" w:rsidRPr="00DE5881" w:rsidRDefault="0021725E" w:rsidP="00DE5881">
            <w:pPr>
              <w:pStyle w:val="TextoTablas"/>
              <w:jc w:val="center"/>
              <w:cnfStyle w:val="100000000000" w:firstRow="1" w:lastRow="0" w:firstColumn="0" w:lastColumn="0" w:oddVBand="0" w:evenVBand="0" w:oddHBand="0" w:evenHBand="0" w:firstRowFirstColumn="0" w:firstRowLastColumn="0" w:lastRowFirstColumn="0" w:lastRowLastColumn="0"/>
              <w:rPr>
                <w:ins w:id="826" w:author="Maria Fernanda Morales Angulo" w:date="2025-04-15T20:24:00Z" w16du:dateUtc="2025-04-16T01:24:00Z"/>
                <w:rFonts w:ascii="Arial" w:hAnsi="Arial" w:cs="Arial"/>
                <w:b w:val="0"/>
                <w:bCs/>
                <w:szCs w:val="24"/>
                <w:rPrChange w:id="827" w:author="Maria Fernanda Morales Angulo" w:date="2025-04-15T20:32:00Z" w16du:dateUtc="2025-04-16T01:32:00Z">
                  <w:rPr>
                    <w:ins w:id="828" w:author="Maria Fernanda Morales Angulo" w:date="2025-04-15T20:24:00Z" w16du:dateUtc="2025-04-16T01:24:00Z"/>
                    <w:rFonts w:ascii="Arial" w:hAnsi="Arial" w:cs="Arial"/>
                    <w:szCs w:val="24"/>
                  </w:rPr>
                </w:rPrChange>
              </w:rPr>
            </w:pPr>
            <w:ins w:id="829" w:author="Maria Fernanda Morales Angulo" w:date="2025-04-15T20:32:00Z" w16du:dateUtc="2025-04-16T01:32:00Z">
              <w:r>
                <w:rPr>
                  <w:rFonts w:ascii="Arial" w:hAnsi="Arial" w:cs="Arial"/>
                  <w:b w:val="0"/>
                  <w:bCs/>
                  <w:szCs w:val="24"/>
                </w:rPr>
                <w:t>0,08</w:t>
              </w:r>
            </w:ins>
          </w:p>
        </w:tc>
        <w:tc>
          <w:tcPr>
            <w:tcW w:w="708" w:type="dxa"/>
            <w:tcPrChange w:id="830" w:author="Maria Fernanda Morales Angulo" w:date="2025-04-15T20:34:00Z" w16du:dateUtc="2025-04-16T01:34:00Z">
              <w:tcPr>
                <w:tcW w:w="739" w:type="dxa"/>
                <w:gridSpan w:val="2"/>
              </w:tcPr>
            </w:tcPrChange>
          </w:tcPr>
          <w:p w14:paraId="23258776" w14:textId="3197C893" w:rsidR="0021725E" w:rsidRPr="00DE5881" w:rsidRDefault="0021725E" w:rsidP="00DE5881">
            <w:pPr>
              <w:pStyle w:val="TextoTablas"/>
              <w:jc w:val="center"/>
              <w:cnfStyle w:val="100000000000" w:firstRow="1" w:lastRow="0" w:firstColumn="0" w:lastColumn="0" w:oddVBand="0" w:evenVBand="0" w:oddHBand="0" w:evenHBand="0" w:firstRowFirstColumn="0" w:firstRowLastColumn="0" w:lastRowFirstColumn="0" w:lastRowLastColumn="0"/>
              <w:rPr>
                <w:ins w:id="831" w:author="Maria Fernanda Morales Angulo" w:date="2025-04-15T20:29:00Z" w16du:dateUtc="2025-04-16T01:29:00Z"/>
                <w:rFonts w:ascii="Arial" w:hAnsi="Arial" w:cs="Arial"/>
                <w:b w:val="0"/>
                <w:bCs/>
                <w:szCs w:val="24"/>
                <w:rPrChange w:id="832" w:author="Maria Fernanda Morales Angulo" w:date="2025-04-15T20:32:00Z" w16du:dateUtc="2025-04-16T01:32:00Z">
                  <w:rPr>
                    <w:ins w:id="833" w:author="Maria Fernanda Morales Angulo" w:date="2025-04-15T20:29:00Z" w16du:dateUtc="2025-04-16T01:29:00Z"/>
                    <w:rFonts w:ascii="Arial" w:hAnsi="Arial" w:cs="Arial"/>
                    <w:szCs w:val="24"/>
                  </w:rPr>
                </w:rPrChange>
              </w:rPr>
            </w:pPr>
            <w:ins w:id="834" w:author="Maria Fernanda Morales Angulo" w:date="2025-04-15T20:32:00Z" w16du:dateUtc="2025-04-16T01:32:00Z">
              <w:r>
                <w:rPr>
                  <w:rFonts w:ascii="Arial" w:hAnsi="Arial" w:cs="Arial"/>
                  <w:b w:val="0"/>
                  <w:bCs/>
                  <w:szCs w:val="24"/>
                </w:rPr>
                <w:t>0,</w:t>
              </w:r>
            </w:ins>
            <w:ins w:id="835" w:author="Maria Fernanda Morales Angulo" w:date="2025-04-15T20:33:00Z" w16du:dateUtc="2025-04-16T01:33:00Z">
              <w:r>
                <w:rPr>
                  <w:rFonts w:ascii="Arial" w:hAnsi="Arial" w:cs="Arial"/>
                  <w:b w:val="0"/>
                  <w:bCs/>
                  <w:szCs w:val="24"/>
                </w:rPr>
                <w:t>09</w:t>
              </w:r>
            </w:ins>
          </w:p>
        </w:tc>
        <w:tc>
          <w:tcPr>
            <w:tcW w:w="709" w:type="dxa"/>
            <w:tcPrChange w:id="836" w:author="Maria Fernanda Morales Angulo" w:date="2025-04-15T20:34:00Z" w16du:dateUtc="2025-04-16T01:34:00Z">
              <w:tcPr>
                <w:tcW w:w="739" w:type="dxa"/>
                <w:gridSpan w:val="2"/>
              </w:tcPr>
            </w:tcPrChange>
          </w:tcPr>
          <w:p w14:paraId="71CA7E93" w14:textId="7AD4EFB9" w:rsidR="0021725E" w:rsidRPr="00DE5881" w:rsidRDefault="0021725E" w:rsidP="00DE5881">
            <w:pPr>
              <w:pStyle w:val="TextoTablas"/>
              <w:jc w:val="center"/>
              <w:cnfStyle w:val="100000000000" w:firstRow="1" w:lastRow="0" w:firstColumn="0" w:lastColumn="0" w:oddVBand="0" w:evenVBand="0" w:oddHBand="0" w:evenHBand="0" w:firstRowFirstColumn="0" w:firstRowLastColumn="0" w:lastRowFirstColumn="0" w:lastRowLastColumn="0"/>
              <w:rPr>
                <w:ins w:id="837" w:author="Maria Fernanda Morales Angulo" w:date="2025-04-15T20:29:00Z" w16du:dateUtc="2025-04-16T01:29:00Z"/>
                <w:rFonts w:ascii="Arial" w:hAnsi="Arial" w:cs="Arial"/>
                <w:b w:val="0"/>
                <w:bCs/>
                <w:szCs w:val="24"/>
                <w:rPrChange w:id="838" w:author="Maria Fernanda Morales Angulo" w:date="2025-04-15T20:32:00Z" w16du:dateUtc="2025-04-16T01:32:00Z">
                  <w:rPr>
                    <w:ins w:id="839" w:author="Maria Fernanda Morales Angulo" w:date="2025-04-15T20:29:00Z" w16du:dateUtc="2025-04-16T01:29:00Z"/>
                    <w:rFonts w:ascii="Arial" w:hAnsi="Arial" w:cs="Arial"/>
                    <w:szCs w:val="24"/>
                  </w:rPr>
                </w:rPrChange>
              </w:rPr>
            </w:pPr>
            <w:ins w:id="840" w:author="Maria Fernanda Morales Angulo" w:date="2025-04-15T20:33:00Z" w16du:dateUtc="2025-04-16T01:33:00Z">
              <w:r>
                <w:rPr>
                  <w:rFonts w:ascii="Arial" w:hAnsi="Arial" w:cs="Arial"/>
                  <w:b w:val="0"/>
                  <w:bCs/>
                  <w:szCs w:val="24"/>
                </w:rPr>
                <w:t>0,10</w:t>
              </w:r>
            </w:ins>
          </w:p>
        </w:tc>
        <w:tc>
          <w:tcPr>
            <w:tcW w:w="709" w:type="dxa"/>
            <w:tcPrChange w:id="841" w:author="Maria Fernanda Morales Angulo" w:date="2025-04-15T20:34:00Z" w16du:dateUtc="2025-04-16T01:34:00Z">
              <w:tcPr>
                <w:tcW w:w="739" w:type="dxa"/>
                <w:gridSpan w:val="2"/>
              </w:tcPr>
            </w:tcPrChange>
          </w:tcPr>
          <w:p w14:paraId="0066BCE6" w14:textId="774ECB4A" w:rsidR="0021725E" w:rsidRPr="00DE5881" w:rsidRDefault="0021725E" w:rsidP="00DE5881">
            <w:pPr>
              <w:pStyle w:val="TextoTablas"/>
              <w:jc w:val="center"/>
              <w:cnfStyle w:val="100000000000" w:firstRow="1" w:lastRow="0" w:firstColumn="0" w:lastColumn="0" w:oddVBand="0" w:evenVBand="0" w:oddHBand="0" w:evenHBand="0" w:firstRowFirstColumn="0" w:firstRowLastColumn="0" w:lastRowFirstColumn="0" w:lastRowLastColumn="0"/>
              <w:rPr>
                <w:ins w:id="842" w:author="Maria Fernanda Morales Angulo" w:date="2025-04-15T20:29:00Z" w16du:dateUtc="2025-04-16T01:29:00Z"/>
                <w:rFonts w:ascii="Arial" w:hAnsi="Arial" w:cs="Arial"/>
                <w:b w:val="0"/>
                <w:bCs/>
                <w:szCs w:val="24"/>
                <w:rPrChange w:id="843" w:author="Maria Fernanda Morales Angulo" w:date="2025-04-15T20:32:00Z" w16du:dateUtc="2025-04-16T01:32:00Z">
                  <w:rPr>
                    <w:ins w:id="844" w:author="Maria Fernanda Morales Angulo" w:date="2025-04-15T20:29:00Z" w16du:dateUtc="2025-04-16T01:29:00Z"/>
                    <w:rFonts w:ascii="Arial" w:hAnsi="Arial" w:cs="Arial"/>
                    <w:szCs w:val="24"/>
                  </w:rPr>
                </w:rPrChange>
              </w:rPr>
            </w:pPr>
            <w:ins w:id="845" w:author="Maria Fernanda Morales Angulo" w:date="2025-04-15T20:33:00Z" w16du:dateUtc="2025-04-16T01:33:00Z">
              <w:r>
                <w:rPr>
                  <w:rFonts w:ascii="Arial" w:hAnsi="Arial" w:cs="Arial"/>
                  <w:b w:val="0"/>
                  <w:bCs/>
                  <w:szCs w:val="24"/>
                </w:rPr>
                <w:t>0,11</w:t>
              </w:r>
            </w:ins>
          </w:p>
        </w:tc>
        <w:tc>
          <w:tcPr>
            <w:tcW w:w="713" w:type="dxa"/>
            <w:tcPrChange w:id="846" w:author="Maria Fernanda Morales Angulo" w:date="2025-04-15T20:34:00Z" w16du:dateUtc="2025-04-16T01:34:00Z">
              <w:tcPr>
                <w:tcW w:w="739" w:type="dxa"/>
              </w:tcPr>
            </w:tcPrChange>
          </w:tcPr>
          <w:p w14:paraId="006981D3" w14:textId="5375817C" w:rsidR="0021725E" w:rsidRPr="00DE5881" w:rsidRDefault="0021725E" w:rsidP="00DE5881">
            <w:pPr>
              <w:pStyle w:val="TextoTablas"/>
              <w:jc w:val="center"/>
              <w:cnfStyle w:val="100000000000" w:firstRow="1" w:lastRow="0" w:firstColumn="0" w:lastColumn="0" w:oddVBand="0" w:evenVBand="0" w:oddHBand="0" w:evenHBand="0" w:firstRowFirstColumn="0" w:firstRowLastColumn="0" w:lastRowFirstColumn="0" w:lastRowLastColumn="0"/>
              <w:rPr>
                <w:ins w:id="847" w:author="Maria Fernanda Morales Angulo" w:date="2025-04-15T20:29:00Z" w16du:dateUtc="2025-04-16T01:29:00Z"/>
                <w:rFonts w:ascii="Arial" w:hAnsi="Arial" w:cs="Arial"/>
                <w:b w:val="0"/>
                <w:bCs/>
                <w:szCs w:val="24"/>
                <w:rPrChange w:id="848" w:author="Maria Fernanda Morales Angulo" w:date="2025-04-15T20:32:00Z" w16du:dateUtc="2025-04-16T01:32:00Z">
                  <w:rPr>
                    <w:ins w:id="849" w:author="Maria Fernanda Morales Angulo" w:date="2025-04-15T20:29:00Z" w16du:dateUtc="2025-04-16T01:29:00Z"/>
                    <w:rFonts w:ascii="Arial" w:hAnsi="Arial" w:cs="Arial"/>
                    <w:szCs w:val="24"/>
                  </w:rPr>
                </w:rPrChange>
              </w:rPr>
            </w:pPr>
            <w:ins w:id="850" w:author="Maria Fernanda Morales Angulo" w:date="2025-04-15T20:33:00Z" w16du:dateUtc="2025-04-16T01:33:00Z">
              <w:r>
                <w:rPr>
                  <w:rFonts w:ascii="Arial" w:hAnsi="Arial" w:cs="Arial"/>
                  <w:b w:val="0"/>
                  <w:bCs/>
                  <w:szCs w:val="24"/>
                </w:rPr>
                <w:t>0,12</w:t>
              </w:r>
            </w:ins>
          </w:p>
        </w:tc>
        <w:tc>
          <w:tcPr>
            <w:tcW w:w="0" w:type="dxa"/>
            <w:tcPrChange w:id="851" w:author="Maria Fernanda Morales Angulo" w:date="2025-04-15T20:34:00Z" w16du:dateUtc="2025-04-16T01:34:00Z">
              <w:tcPr>
                <w:tcW w:w="739" w:type="dxa"/>
                <w:gridSpan w:val="2"/>
              </w:tcPr>
            </w:tcPrChange>
          </w:tcPr>
          <w:p w14:paraId="5320CB43" w14:textId="256780E8" w:rsidR="0021725E" w:rsidRPr="00DE5881" w:rsidRDefault="0021725E" w:rsidP="00DE5881">
            <w:pPr>
              <w:pStyle w:val="TextoTablas"/>
              <w:jc w:val="center"/>
              <w:cnfStyle w:val="100000000000" w:firstRow="1" w:lastRow="0" w:firstColumn="0" w:lastColumn="0" w:oddVBand="0" w:evenVBand="0" w:oddHBand="0" w:evenHBand="0" w:firstRowFirstColumn="0" w:firstRowLastColumn="0" w:lastRowFirstColumn="0" w:lastRowLastColumn="0"/>
              <w:rPr>
                <w:ins w:id="852" w:author="Maria Fernanda Morales Angulo" w:date="2025-04-15T20:24:00Z" w16du:dateUtc="2025-04-16T01:24:00Z"/>
                <w:rFonts w:ascii="Arial" w:hAnsi="Arial" w:cs="Arial"/>
                <w:b w:val="0"/>
                <w:bCs/>
                <w:szCs w:val="24"/>
                <w:rPrChange w:id="853" w:author="Maria Fernanda Morales Angulo" w:date="2025-04-15T20:32:00Z" w16du:dateUtc="2025-04-16T01:32:00Z">
                  <w:rPr>
                    <w:ins w:id="854" w:author="Maria Fernanda Morales Angulo" w:date="2025-04-15T20:24:00Z" w16du:dateUtc="2025-04-16T01:24:00Z"/>
                    <w:rFonts w:ascii="Arial" w:hAnsi="Arial" w:cs="Arial"/>
                    <w:szCs w:val="24"/>
                  </w:rPr>
                </w:rPrChange>
              </w:rPr>
            </w:pPr>
            <w:ins w:id="855" w:author="Maria Fernanda Morales Angulo" w:date="2025-04-15T20:33:00Z" w16du:dateUtc="2025-04-16T01:33:00Z">
              <w:r>
                <w:rPr>
                  <w:rFonts w:ascii="Arial" w:hAnsi="Arial" w:cs="Arial"/>
                  <w:b w:val="0"/>
                  <w:bCs/>
                  <w:szCs w:val="24"/>
                </w:rPr>
                <w:t>0,13</w:t>
              </w:r>
            </w:ins>
          </w:p>
        </w:tc>
        <w:tc>
          <w:tcPr>
            <w:tcW w:w="0" w:type="dxa"/>
            <w:tcPrChange w:id="856" w:author="Maria Fernanda Morales Angulo" w:date="2025-04-15T20:34:00Z" w16du:dateUtc="2025-04-16T01:34:00Z">
              <w:tcPr>
                <w:tcW w:w="739" w:type="dxa"/>
                <w:gridSpan w:val="2"/>
              </w:tcPr>
            </w:tcPrChange>
          </w:tcPr>
          <w:p w14:paraId="5E0DEF52" w14:textId="53398C95" w:rsidR="0021725E" w:rsidRPr="00DE5881" w:rsidRDefault="0021725E" w:rsidP="00DE5881">
            <w:pPr>
              <w:pStyle w:val="TextoTablas"/>
              <w:jc w:val="center"/>
              <w:cnfStyle w:val="100000000000" w:firstRow="1" w:lastRow="0" w:firstColumn="0" w:lastColumn="0" w:oddVBand="0" w:evenVBand="0" w:oddHBand="0" w:evenHBand="0" w:firstRowFirstColumn="0" w:firstRowLastColumn="0" w:lastRowFirstColumn="0" w:lastRowLastColumn="0"/>
              <w:rPr>
                <w:ins w:id="857" w:author="Maria Fernanda Morales Angulo" w:date="2025-04-15T20:31:00Z" w16du:dateUtc="2025-04-16T01:31:00Z"/>
                <w:rFonts w:ascii="Arial" w:hAnsi="Arial" w:cs="Arial"/>
                <w:b w:val="0"/>
                <w:bCs/>
                <w:szCs w:val="24"/>
              </w:rPr>
            </w:pPr>
            <w:ins w:id="858" w:author="Maria Fernanda Morales Angulo" w:date="2025-04-15T20:33:00Z" w16du:dateUtc="2025-04-16T01:33:00Z">
              <w:r>
                <w:rPr>
                  <w:rFonts w:ascii="Arial" w:hAnsi="Arial" w:cs="Arial"/>
                  <w:b w:val="0"/>
                  <w:bCs/>
                  <w:szCs w:val="24"/>
                </w:rPr>
                <w:t>0,14</w:t>
              </w:r>
            </w:ins>
          </w:p>
        </w:tc>
        <w:tc>
          <w:tcPr>
            <w:tcW w:w="0" w:type="dxa"/>
            <w:tcPrChange w:id="859" w:author="Maria Fernanda Morales Angulo" w:date="2025-04-15T20:34:00Z" w16du:dateUtc="2025-04-16T01:34:00Z">
              <w:tcPr>
                <w:tcW w:w="739" w:type="dxa"/>
                <w:gridSpan w:val="2"/>
              </w:tcPr>
            </w:tcPrChange>
          </w:tcPr>
          <w:p w14:paraId="57A30C95" w14:textId="781E21AB" w:rsidR="0021725E" w:rsidRPr="00DE5881" w:rsidRDefault="0021725E" w:rsidP="00DE5881">
            <w:pPr>
              <w:pStyle w:val="TextoTablas"/>
              <w:jc w:val="center"/>
              <w:cnfStyle w:val="100000000000" w:firstRow="1" w:lastRow="0" w:firstColumn="0" w:lastColumn="0" w:oddVBand="0" w:evenVBand="0" w:oddHBand="0" w:evenHBand="0" w:firstRowFirstColumn="0" w:firstRowLastColumn="0" w:lastRowFirstColumn="0" w:lastRowLastColumn="0"/>
              <w:rPr>
                <w:ins w:id="860" w:author="Maria Fernanda Morales Angulo" w:date="2025-04-15T20:31:00Z" w16du:dateUtc="2025-04-16T01:31:00Z"/>
                <w:rFonts w:ascii="Arial" w:hAnsi="Arial" w:cs="Arial"/>
                <w:b w:val="0"/>
                <w:bCs/>
                <w:szCs w:val="24"/>
              </w:rPr>
            </w:pPr>
            <w:ins w:id="861" w:author="Maria Fernanda Morales Angulo" w:date="2025-04-15T20:33:00Z" w16du:dateUtc="2025-04-16T01:33:00Z">
              <w:r>
                <w:rPr>
                  <w:rFonts w:ascii="Arial" w:hAnsi="Arial" w:cs="Arial"/>
                  <w:b w:val="0"/>
                  <w:bCs/>
                  <w:szCs w:val="24"/>
                </w:rPr>
                <w:t>0,15</w:t>
              </w:r>
            </w:ins>
          </w:p>
        </w:tc>
        <w:tc>
          <w:tcPr>
            <w:tcW w:w="0" w:type="dxa"/>
            <w:tcPrChange w:id="862" w:author="Maria Fernanda Morales Angulo" w:date="2025-04-15T20:34:00Z" w16du:dateUtc="2025-04-16T01:34:00Z">
              <w:tcPr>
                <w:tcW w:w="739" w:type="dxa"/>
                <w:gridSpan w:val="3"/>
              </w:tcPr>
            </w:tcPrChange>
          </w:tcPr>
          <w:p w14:paraId="25268A45" w14:textId="5F67FC06" w:rsidR="0021725E" w:rsidRPr="00DE5881" w:rsidRDefault="0021725E" w:rsidP="00DE5881">
            <w:pPr>
              <w:pStyle w:val="TextoTablas"/>
              <w:jc w:val="center"/>
              <w:cnfStyle w:val="100000000000" w:firstRow="1" w:lastRow="0" w:firstColumn="0" w:lastColumn="0" w:oddVBand="0" w:evenVBand="0" w:oddHBand="0" w:evenHBand="0" w:firstRowFirstColumn="0" w:firstRowLastColumn="0" w:lastRowFirstColumn="0" w:lastRowLastColumn="0"/>
              <w:rPr>
                <w:ins w:id="863" w:author="Maria Fernanda Morales Angulo" w:date="2025-04-15T20:31:00Z" w16du:dateUtc="2025-04-16T01:31:00Z"/>
                <w:rFonts w:ascii="Arial" w:hAnsi="Arial" w:cs="Arial"/>
                <w:b w:val="0"/>
                <w:bCs/>
                <w:szCs w:val="24"/>
              </w:rPr>
            </w:pPr>
            <w:ins w:id="864" w:author="Maria Fernanda Morales Angulo" w:date="2025-04-15T20:33:00Z" w16du:dateUtc="2025-04-16T01:33:00Z">
              <w:r>
                <w:rPr>
                  <w:rFonts w:ascii="Arial" w:hAnsi="Arial" w:cs="Arial"/>
                  <w:b w:val="0"/>
                  <w:bCs/>
                  <w:szCs w:val="24"/>
                </w:rPr>
                <w:t>0,16</w:t>
              </w:r>
            </w:ins>
          </w:p>
        </w:tc>
        <w:tc>
          <w:tcPr>
            <w:tcW w:w="0" w:type="dxa"/>
            <w:tcPrChange w:id="865" w:author="Maria Fernanda Morales Angulo" w:date="2025-04-15T20:34:00Z" w16du:dateUtc="2025-04-16T01:34:00Z">
              <w:tcPr>
                <w:tcW w:w="739" w:type="dxa"/>
                <w:gridSpan w:val="3"/>
              </w:tcPr>
            </w:tcPrChange>
          </w:tcPr>
          <w:p w14:paraId="2C22A4E7" w14:textId="333C5696" w:rsidR="0021725E" w:rsidRPr="00DE5881" w:rsidRDefault="0021725E" w:rsidP="00DE5881">
            <w:pPr>
              <w:pStyle w:val="TextoTablas"/>
              <w:jc w:val="center"/>
              <w:cnfStyle w:val="100000000000" w:firstRow="1" w:lastRow="0" w:firstColumn="0" w:lastColumn="0" w:oddVBand="0" w:evenVBand="0" w:oddHBand="0" w:evenHBand="0" w:firstRowFirstColumn="0" w:firstRowLastColumn="0" w:lastRowFirstColumn="0" w:lastRowLastColumn="0"/>
              <w:rPr>
                <w:ins w:id="866" w:author="Maria Fernanda Morales Angulo" w:date="2025-04-15T20:24:00Z" w16du:dateUtc="2025-04-16T01:24:00Z"/>
                <w:rFonts w:ascii="Arial" w:hAnsi="Arial" w:cs="Arial"/>
                <w:b w:val="0"/>
                <w:bCs/>
                <w:szCs w:val="24"/>
                <w:rPrChange w:id="867" w:author="Maria Fernanda Morales Angulo" w:date="2025-04-15T20:32:00Z" w16du:dateUtc="2025-04-16T01:32:00Z">
                  <w:rPr>
                    <w:ins w:id="868" w:author="Maria Fernanda Morales Angulo" w:date="2025-04-15T20:24:00Z" w16du:dateUtc="2025-04-16T01:24:00Z"/>
                    <w:rFonts w:ascii="Arial" w:hAnsi="Arial" w:cs="Arial"/>
                    <w:szCs w:val="24"/>
                  </w:rPr>
                </w:rPrChange>
              </w:rPr>
            </w:pPr>
            <w:ins w:id="869" w:author="Maria Fernanda Morales Angulo" w:date="2025-04-15T20:33:00Z" w16du:dateUtc="2025-04-16T01:33:00Z">
              <w:r>
                <w:rPr>
                  <w:rFonts w:ascii="Arial" w:hAnsi="Arial" w:cs="Arial"/>
                  <w:b w:val="0"/>
                  <w:bCs/>
                  <w:szCs w:val="24"/>
                </w:rPr>
                <w:t>0,17</w:t>
              </w:r>
            </w:ins>
          </w:p>
        </w:tc>
      </w:tr>
      <w:tr w:rsidR="0021725E" w:rsidRPr="00DE5881" w14:paraId="294AB937" w14:textId="77777777" w:rsidTr="0021725E">
        <w:trPr>
          <w:cnfStyle w:val="000000100000" w:firstRow="0" w:lastRow="0" w:firstColumn="0" w:lastColumn="0" w:oddVBand="0" w:evenVBand="0" w:oddHBand="1" w:evenHBand="0" w:firstRowFirstColumn="0" w:firstRowLastColumn="0" w:lastRowFirstColumn="0" w:lastRowLastColumn="0"/>
          <w:jc w:val="center"/>
          <w:ins w:id="870" w:author="Maria Fernanda Morales Angulo" w:date="2025-04-15T20:24:00Z"/>
          <w:trPrChange w:id="871" w:author="Maria Fernanda Morales Angulo" w:date="2025-04-15T20:34:00Z" w16du:dateUtc="2025-04-16T01:34:00Z">
            <w:trPr>
              <w:jc w:val="center"/>
            </w:trPr>
          </w:trPrChange>
        </w:trPr>
        <w:tc>
          <w:tcPr>
            <w:tcW w:w="562" w:type="dxa"/>
            <w:tcPrChange w:id="872" w:author="Maria Fernanda Morales Angulo" w:date="2025-04-15T20:34:00Z" w16du:dateUtc="2025-04-16T01:34:00Z">
              <w:tcPr>
                <w:tcW w:w="641" w:type="dxa"/>
              </w:tcPr>
            </w:tcPrChange>
          </w:tcPr>
          <w:p w14:paraId="351B902A" w14:textId="01C74401" w:rsidR="0021725E" w:rsidRPr="00DE5881" w:rsidRDefault="0021725E">
            <w:pPr>
              <w:pStyle w:val="TextoTablas"/>
              <w:jc w:val="center"/>
              <w:cnfStyle w:val="000000100000" w:firstRow="0" w:lastRow="0" w:firstColumn="0" w:lastColumn="0" w:oddVBand="0" w:evenVBand="0" w:oddHBand="1" w:evenHBand="0" w:firstRowFirstColumn="0" w:firstRowLastColumn="0" w:lastRowFirstColumn="0" w:lastRowLastColumn="0"/>
              <w:rPr>
                <w:ins w:id="873" w:author="Maria Fernanda Morales Angulo" w:date="2025-04-15T20:24:00Z" w16du:dateUtc="2025-04-16T01:24:00Z"/>
                <w:rFonts w:ascii="Arial" w:hAnsi="Arial" w:cs="Arial"/>
                <w:bCs/>
                <w:szCs w:val="24"/>
              </w:rPr>
              <w:pPrChange w:id="874" w:author="Maria Fernanda Morales Angulo" w:date="2025-04-15T20:30:00Z" w16du:dateUtc="2025-04-16T01:30:00Z">
                <w:pPr>
                  <w:pStyle w:val="TextoTablas"/>
                  <w:cnfStyle w:val="000000100000" w:firstRow="0" w:lastRow="0" w:firstColumn="0" w:lastColumn="0" w:oddVBand="0" w:evenVBand="0" w:oddHBand="1" w:evenHBand="0" w:firstRowFirstColumn="0" w:firstRowLastColumn="0" w:lastRowFirstColumn="0" w:lastRowLastColumn="0"/>
                </w:pPr>
              </w:pPrChange>
            </w:pPr>
            <w:ins w:id="875" w:author="Maria Fernanda Morales Angulo" w:date="2025-04-15T20:30:00Z" w16du:dateUtc="2025-04-16T01:30:00Z">
              <w:r w:rsidRPr="00DE5881">
                <w:rPr>
                  <w:rFonts w:ascii="Arial" w:hAnsi="Arial" w:cs="Arial"/>
                  <w:bCs/>
                  <w:szCs w:val="24"/>
                </w:rPr>
                <w:t>m</w:t>
              </w:r>
            </w:ins>
          </w:p>
        </w:tc>
        <w:tc>
          <w:tcPr>
            <w:tcW w:w="722" w:type="dxa"/>
            <w:tcPrChange w:id="876" w:author="Maria Fernanda Morales Angulo" w:date="2025-04-15T20:34:00Z" w16du:dateUtc="2025-04-16T01:34:00Z">
              <w:tcPr>
                <w:tcW w:w="643" w:type="dxa"/>
                <w:gridSpan w:val="2"/>
              </w:tcPr>
            </w:tcPrChange>
          </w:tcPr>
          <w:p w14:paraId="7D7662BC" w14:textId="09DDB2C9" w:rsidR="0021725E" w:rsidRPr="00DE5881" w:rsidRDefault="0021725E" w:rsidP="00DE5881">
            <w:pPr>
              <w:pStyle w:val="TextoTablas"/>
              <w:jc w:val="center"/>
              <w:cnfStyle w:val="000000100000" w:firstRow="0" w:lastRow="0" w:firstColumn="0" w:lastColumn="0" w:oddVBand="0" w:evenVBand="0" w:oddHBand="1" w:evenHBand="0" w:firstRowFirstColumn="0" w:firstRowLastColumn="0" w:lastRowFirstColumn="0" w:lastRowLastColumn="0"/>
              <w:rPr>
                <w:ins w:id="877" w:author="Maria Fernanda Morales Angulo" w:date="2025-04-15T20:24:00Z" w16du:dateUtc="2025-04-16T01:24:00Z"/>
                <w:rFonts w:ascii="Arial" w:hAnsi="Arial" w:cs="Arial"/>
                <w:bCs/>
                <w:szCs w:val="24"/>
              </w:rPr>
            </w:pPr>
            <w:ins w:id="878" w:author="Maria Fernanda Morales Angulo" w:date="2025-04-15T20:34:00Z" w16du:dateUtc="2025-04-16T01:34:00Z">
              <w:r>
                <w:rPr>
                  <w:rFonts w:ascii="Arial" w:hAnsi="Arial" w:cs="Arial"/>
                  <w:bCs/>
                  <w:szCs w:val="24"/>
                </w:rPr>
                <w:t>3,27</w:t>
              </w:r>
            </w:ins>
          </w:p>
        </w:tc>
        <w:tc>
          <w:tcPr>
            <w:tcW w:w="696" w:type="dxa"/>
            <w:tcPrChange w:id="879" w:author="Maria Fernanda Morales Angulo" w:date="2025-04-15T20:34:00Z" w16du:dateUtc="2025-04-16T01:34:00Z">
              <w:tcPr>
                <w:tcW w:w="644" w:type="dxa"/>
                <w:gridSpan w:val="2"/>
              </w:tcPr>
            </w:tcPrChange>
          </w:tcPr>
          <w:p w14:paraId="41B6D170" w14:textId="402C7AB6" w:rsidR="0021725E" w:rsidRPr="00DE5881" w:rsidRDefault="0021725E" w:rsidP="00DE5881">
            <w:pPr>
              <w:pStyle w:val="TextoTablas"/>
              <w:jc w:val="center"/>
              <w:cnfStyle w:val="000000100000" w:firstRow="0" w:lastRow="0" w:firstColumn="0" w:lastColumn="0" w:oddVBand="0" w:evenVBand="0" w:oddHBand="1" w:evenHBand="0" w:firstRowFirstColumn="0" w:firstRowLastColumn="0" w:lastRowFirstColumn="0" w:lastRowLastColumn="0"/>
              <w:rPr>
                <w:ins w:id="880" w:author="Maria Fernanda Morales Angulo" w:date="2025-04-15T20:24:00Z" w16du:dateUtc="2025-04-16T01:24:00Z"/>
                <w:rFonts w:ascii="Arial" w:hAnsi="Arial" w:cs="Arial"/>
                <w:bCs/>
                <w:szCs w:val="24"/>
              </w:rPr>
            </w:pPr>
            <w:ins w:id="881" w:author="Maria Fernanda Morales Angulo" w:date="2025-04-15T20:34:00Z" w16du:dateUtc="2025-04-16T01:34:00Z">
              <w:r>
                <w:rPr>
                  <w:rFonts w:ascii="Arial" w:hAnsi="Arial" w:cs="Arial"/>
                  <w:bCs/>
                  <w:szCs w:val="24"/>
                </w:rPr>
                <w:t>2,</w:t>
              </w:r>
            </w:ins>
            <w:ins w:id="882" w:author="Maria Fernanda Morales Angulo" w:date="2025-04-15T20:35:00Z" w16du:dateUtc="2025-04-16T01:35:00Z">
              <w:r>
                <w:rPr>
                  <w:rFonts w:ascii="Arial" w:hAnsi="Arial" w:cs="Arial"/>
                  <w:bCs/>
                  <w:szCs w:val="24"/>
                </w:rPr>
                <w:t>80</w:t>
              </w:r>
            </w:ins>
          </w:p>
        </w:tc>
        <w:tc>
          <w:tcPr>
            <w:tcW w:w="709" w:type="dxa"/>
            <w:tcPrChange w:id="883" w:author="Maria Fernanda Morales Angulo" w:date="2025-04-15T20:34:00Z" w16du:dateUtc="2025-04-16T01:34:00Z">
              <w:tcPr>
                <w:tcW w:w="644" w:type="dxa"/>
              </w:tcPr>
            </w:tcPrChange>
          </w:tcPr>
          <w:p w14:paraId="1D8D9B5E" w14:textId="0C7B1886" w:rsidR="0021725E" w:rsidRPr="00DE5881" w:rsidRDefault="0021725E" w:rsidP="00DE5881">
            <w:pPr>
              <w:pStyle w:val="TextoTablas"/>
              <w:jc w:val="center"/>
              <w:cnfStyle w:val="000000100000" w:firstRow="0" w:lastRow="0" w:firstColumn="0" w:lastColumn="0" w:oddVBand="0" w:evenVBand="0" w:oddHBand="1" w:evenHBand="0" w:firstRowFirstColumn="0" w:firstRowLastColumn="0" w:lastRowFirstColumn="0" w:lastRowLastColumn="0"/>
              <w:rPr>
                <w:ins w:id="884" w:author="Maria Fernanda Morales Angulo" w:date="2025-04-15T20:24:00Z" w16du:dateUtc="2025-04-16T01:24:00Z"/>
                <w:rFonts w:ascii="Arial" w:hAnsi="Arial" w:cs="Arial"/>
                <w:bCs/>
                <w:szCs w:val="24"/>
              </w:rPr>
            </w:pPr>
            <w:ins w:id="885" w:author="Maria Fernanda Morales Angulo" w:date="2025-04-15T20:35:00Z" w16du:dateUtc="2025-04-16T01:35:00Z">
              <w:r>
                <w:rPr>
                  <w:rFonts w:ascii="Arial" w:hAnsi="Arial" w:cs="Arial"/>
                  <w:bCs/>
                  <w:szCs w:val="24"/>
                </w:rPr>
                <w:t>2,45</w:t>
              </w:r>
            </w:ins>
          </w:p>
        </w:tc>
        <w:tc>
          <w:tcPr>
            <w:tcW w:w="708" w:type="dxa"/>
            <w:tcPrChange w:id="886" w:author="Maria Fernanda Morales Angulo" w:date="2025-04-15T20:34:00Z" w16du:dateUtc="2025-04-16T01:34:00Z">
              <w:tcPr>
                <w:tcW w:w="739" w:type="dxa"/>
                <w:gridSpan w:val="2"/>
              </w:tcPr>
            </w:tcPrChange>
          </w:tcPr>
          <w:p w14:paraId="041788CA" w14:textId="5EB8DEE1" w:rsidR="0021725E" w:rsidRPr="00DE5881" w:rsidRDefault="0021725E" w:rsidP="00DE5881">
            <w:pPr>
              <w:pStyle w:val="TextoTablas"/>
              <w:jc w:val="center"/>
              <w:cnfStyle w:val="000000100000" w:firstRow="0" w:lastRow="0" w:firstColumn="0" w:lastColumn="0" w:oddVBand="0" w:evenVBand="0" w:oddHBand="1" w:evenHBand="0" w:firstRowFirstColumn="0" w:firstRowLastColumn="0" w:lastRowFirstColumn="0" w:lastRowLastColumn="0"/>
              <w:rPr>
                <w:ins w:id="887" w:author="Maria Fernanda Morales Angulo" w:date="2025-04-15T20:29:00Z" w16du:dateUtc="2025-04-16T01:29:00Z"/>
                <w:rFonts w:ascii="Arial" w:hAnsi="Arial" w:cs="Arial"/>
                <w:bCs/>
                <w:szCs w:val="24"/>
              </w:rPr>
            </w:pPr>
            <w:ins w:id="888" w:author="Maria Fernanda Morales Angulo" w:date="2025-04-15T20:35:00Z" w16du:dateUtc="2025-04-16T01:35:00Z">
              <w:r>
                <w:rPr>
                  <w:rFonts w:ascii="Arial" w:hAnsi="Arial" w:cs="Arial"/>
                  <w:bCs/>
                  <w:szCs w:val="24"/>
                </w:rPr>
                <w:t>2,18</w:t>
              </w:r>
            </w:ins>
          </w:p>
        </w:tc>
        <w:tc>
          <w:tcPr>
            <w:tcW w:w="709" w:type="dxa"/>
            <w:tcPrChange w:id="889" w:author="Maria Fernanda Morales Angulo" w:date="2025-04-15T20:34:00Z" w16du:dateUtc="2025-04-16T01:34:00Z">
              <w:tcPr>
                <w:tcW w:w="739" w:type="dxa"/>
                <w:gridSpan w:val="2"/>
              </w:tcPr>
            </w:tcPrChange>
          </w:tcPr>
          <w:p w14:paraId="15E75A6B" w14:textId="6375B833" w:rsidR="0021725E" w:rsidRPr="00DE5881" w:rsidRDefault="0021725E" w:rsidP="00DE5881">
            <w:pPr>
              <w:pStyle w:val="TextoTablas"/>
              <w:jc w:val="center"/>
              <w:cnfStyle w:val="000000100000" w:firstRow="0" w:lastRow="0" w:firstColumn="0" w:lastColumn="0" w:oddVBand="0" w:evenVBand="0" w:oddHBand="1" w:evenHBand="0" w:firstRowFirstColumn="0" w:firstRowLastColumn="0" w:lastRowFirstColumn="0" w:lastRowLastColumn="0"/>
              <w:rPr>
                <w:ins w:id="890" w:author="Maria Fernanda Morales Angulo" w:date="2025-04-15T20:29:00Z" w16du:dateUtc="2025-04-16T01:29:00Z"/>
                <w:rFonts w:ascii="Arial" w:hAnsi="Arial" w:cs="Arial"/>
                <w:bCs/>
                <w:szCs w:val="24"/>
              </w:rPr>
            </w:pPr>
            <w:ins w:id="891" w:author="Maria Fernanda Morales Angulo" w:date="2025-04-15T20:35:00Z" w16du:dateUtc="2025-04-16T01:35:00Z">
              <w:r>
                <w:rPr>
                  <w:rFonts w:ascii="Arial" w:hAnsi="Arial" w:cs="Arial"/>
                  <w:bCs/>
                  <w:szCs w:val="24"/>
                </w:rPr>
                <w:t>1,96</w:t>
              </w:r>
            </w:ins>
          </w:p>
        </w:tc>
        <w:tc>
          <w:tcPr>
            <w:tcW w:w="709" w:type="dxa"/>
            <w:tcPrChange w:id="892" w:author="Maria Fernanda Morales Angulo" w:date="2025-04-15T20:34:00Z" w16du:dateUtc="2025-04-16T01:34:00Z">
              <w:tcPr>
                <w:tcW w:w="739" w:type="dxa"/>
                <w:gridSpan w:val="2"/>
              </w:tcPr>
            </w:tcPrChange>
          </w:tcPr>
          <w:p w14:paraId="678474B7" w14:textId="6AB22F41" w:rsidR="0021725E" w:rsidRPr="00DE5881" w:rsidRDefault="0021725E" w:rsidP="00DE5881">
            <w:pPr>
              <w:pStyle w:val="TextoTablas"/>
              <w:jc w:val="center"/>
              <w:cnfStyle w:val="000000100000" w:firstRow="0" w:lastRow="0" w:firstColumn="0" w:lastColumn="0" w:oddVBand="0" w:evenVBand="0" w:oddHBand="1" w:evenHBand="0" w:firstRowFirstColumn="0" w:firstRowLastColumn="0" w:lastRowFirstColumn="0" w:lastRowLastColumn="0"/>
              <w:rPr>
                <w:ins w:id="893" w:author="Maria Fernanda Morales Angulo" w:date="2025-04-15T20:29:00Z" w16du:dateUtc="2025-04-16T01:29:00Z"/>
                <w:rFonts w:ascii="Arial" w:hAnsi="Arial" w:cs="Arial"/>
                <w:bCs/>
                <w:szCs w:val="24"/>
              </w:rPr>
            </w:pPr>
            <w:ins w:id="894" w:author="Maria Fernanda Morales Angulo" w:date="2025-04-15T20:35:00Z" w16du:dateUtc="2025-04-16T01:35:00Z">
              <w:r>
                <w:rPr>
                  <w:rFonts w:ascii="Arial" w:hAnsi="Arial" w:cs="Arial"/>
                  <w:bCs/>
                  <w:szCs w:val="24"/>
                </w:rPr>
                <w:t>1,78</w:t>
              </w:r>
            </w:ins>
          </w:p>
        </w:tc>
        <w:tc>
          <w:tcPr>
            <w:tcW w:w="713" w:type="dxa"/>
            <w:tcPrChange w:id="895" w:author="Maria Fernanda Morales Angulo" w:date="2025-04-15T20:34:00Z" w16du:dateUtc="2025-04-16T01:34:00Z">
              <w:tcPr>
                <w:tcW w:w="739" w:type="dxa"/>
              </w:tcPr>
            </w:tcPrChange>
          </w:tcPr>
          <w:p w14:paraId="5F7E7302" w14:textId="7C796658" w:rsidR="0021725E" w:rsidRPr="00DE5881" w:rsidRDefault="0021725E" w:rsidP="00DE5881">
            <w:pPr>
              <w:pStyle w:val="TextoTablas"/>
              <w:jc w:val="center"/>
              <w:cnfStyle w:val="000000100000" w:firstRow="0" w:lastRow="0" w:firstColumn="0" w:lastColumn="0" w:oddVBand="0" w:evenVBand="0" w:oddHBand="1" w:evenHBand="0" w:firstRowFirstColumn="0" w:firstRowLastColumn="0" w:lastRowFirstColumn="0" w:lastRowLastColumn="0"/>
              <w:rPr>
                <w:ins w:id="896" w:author="Maria Fernanda Morales Angulo" w:date="2025-04-15T20:29:00Z" w16du:dateUtc="2025-04-16T01:29:00Z"/>
                <w:rFonts w:ascii="Arial" w:hAnsi="Arial" w:cs="Arial"/>
                <w:bCs/>
                <w:szCs w:val="24"/>
              </w:rPr>
            </w:pPr>
            <w:ins w:id="897" w:author="Maria Fernanda Morales Angulo" w:date="2025-04-15T20:35:00Z" w16du:dateUtc="2025-04-16T01:35:00Z">
              <w:r>
                <w:rPr>
                  <w:rFonts w:ascii="Arial" w:hAnsi="Arial" w:cs="Arial"/>
                  <w:bCs/>
                  <w:szCs w:val="24"/>
                </w:rPr>
                <w:t>1,63</w:t>
              </w:r>
            </w:ins>
          </w:p>
        </w:tc>
        <w:tc>
          <w:tcPr>
            <w:tcW w:w="0" w:type="dxa"/>
            <w:tcPrChange w:id="898" w:author="Maria Fernanda Morales Angulo" w:date="2025-04-15T20:34:00Z" w16du:dateUtc="2025-04-16T01:34:00Z">
              <w:tcPr>
                <w:tcW w:w="739" w:type="dxa"/>
                <w:gridSpan w:val="2"/>
              </w:tcPr>
            </w:tcPrChange>
          </w:tcPr>
          <w:p w14:paraId="5C8E2B48" w14:textId="18AF5F12" w:rsidR="0021725E" w:rsidRPr="00DE5881" w:rsidRDefault="0021725E" w:rsidP="00DE5881">
            <w:pPr>
              <w:pStyle w:val="TextoTablas"/>
              <w:jc w:val="center"/>
              <w:cnfStyle w:val="000000100000" w:firstRow="0" w:lastRow="0" w:firstColumn="0" w:lastColumn="0" w:oddVBand="0" w:evenVBand="0" w:oddHBand="1" w:evenHBand="0" w:firstRowFirstColumn="0" w:firstRowLastColumn="0" w:lastRowFirstColumn="0" w:lastRowLastColumn="0"/>
              <w:rPr>
                <w:ins w:id="899" w:author="Maria Fernanda Morales Angulo" w:date="2025-04-15T20:24:00Z" w16du:dateUtc="2025-04-16T01:24:00Z"/>
                <w:rFonts w:ascii="Arial" w:hAnsi="Arial" w:cs="Arial"/>
                <w:bCs/>
                <w:szCs w:val="24"/>
              </w:rPr>
            </w:pPr>
            <w:ins w:id="900" w:author="Maria Fernanda Morales Angulo" w:date="2025-04-15T20:35:00Z" w16du:dateUtc="2025-04-16T01:35:00Z">
              <w:r>
                <w:rPr>
                  <w:rFonts w:ascii="Arial" w:hAnsi="Arial" w:cs="Arial"/>
                  <w:bCs/>
                  <w:szCs w:val="24"/>
                </w:rPr>
                <w:t>1,51</w:t>
              </w:r>
            </w:ins>
          </w:p>
        </w:tc>
        <w:tc>
          <w:tcPr>
            <w:tcW w:w="0" w:type="dxa"/>
            <w:tcPrChange w:id="901" w:author="Maria Fernanda Morales Angulo" w:date="2025-04-15T20:34:00Z" w16du:dateUtc="2025-04-16T01:34:00Z">
              <w:tcPr>
                <w:tcW w:w="739" w:type="dxa"/>
                <w:gridSpan w:val="2"/>
              </w:tcPr>
            </w:tcPrChange>
          </w:tcPr>
          <w:p w14:paraId="7614A027" w14:textId="38C13EEB" w:rsidR="0021725E" w:rsidRPr="00DE5881" w:rsidRDefault="0021725E" w:rsidP="00DE5881">
            <w:pPr>
              <w:pStyle w:val="TextoTablas"/>
              <w:jc w:val="center"/>
              <w:cnfStyle w:val="000000100000" w:firstRow="0" w:lastRow="0" w:firstColumn="0" w:lastColumn="0" w:oddVBand="0" w:evenVBand="0" w:oddHBand="1" w:evenHBand="0" w:firstRowFirstColumn="0" w:firstRowLastColumn="0" w:lastRowFirstColumn="0" w:lastRowLastColumn="0"/>
              <w:rPr>
                <w:ins w:id="902" w:author="Maria Fernanda Morales Angulo" w:date="2025-04-15T20:31:00Z" w16du:dateUtc="2025-04-16T01:31:00Z"/>
                <w:rFonts w:ascii="Arial" w:hAnsi="Arial" w:cs="Arial"/>
                <w:bCs/>
                <w:szCs w:val="24"/>
                <w:rPrChange w:id="903" w:author="Maria Fernanda Morales Angulo" w:date="2025-04-15T20:32:00Z" w16du:dateUtc="2025-04-16T01:32:00Z">
                  <w:rPr>
                    <w:ins w:id="904" w:author="Maria Fernanda Morales Angulo" w:date="2025-04-15T20:31:00Z" w16du:dateUtc="2025-04-16T01:31:00Z"/>
                    <w:rFonts w:ascii="Arial" w:hAnsi="Arial" w:cs="Arial"/>
                    <w:b/>
                    <w:szCs w:val="24"/>
                  </w:rPr>
                </w:rPrChange>
              </w:rPr>
            </w:pPr>
            <w:ins w:id="905" w:author="Maria Fernanda Morales Angulo" w:date="2025-04-15T20:35:00Z" w16du:dateUtc="2025-04-16T01:35:00Z">
              <w:r>
                <w:rPr>
                  <w:rFonts w:ascii="Arial" w:hAnsi="Arial" w:cs="Arial"/>
                  <w:bCs/>
                  <w:szCs w:val="24"/>
                </w:rPr>
                <w:t>1,40</w:t>
              </w:r>
            </w:ins>
          </w:p>
        </w:tc>
        <w:tc>
          <w:tcPr>
            <w:tcW w:w="0" w:type="dxa"/>
            <w:tcPrChange w:id="906" w:author="Maria Fernanda Morales Angulo" w:date="2025-04-15T20:34:00Z" w16du:dateUtc="2025-04-16T01:34:00Z">
              <w:tcPr>
                <w:tcW w:w="739" w:type="dxa"/>
                <w:gridSpan w:val="2"/>
              </w:tcPr>
            </w:tcPrChange>
          </w:tcPr>
          <w:p w14:paraId="1050EE42" w14:textId="6ADB1657" w:rsidR="0021725E" w:rsidRPr="00DE5881" w:rsidRDefault="0021725E" w:rsidP="00DE5881">
            <w:pPr>
              <w:pStyle w:val="TextoTablas"/>
              <w:jc w:val="center"/>
              <w:cnfStyle w:val="000000100000" w:firstRow="0" w:lastRow="0" w:firstColumn="0" w:lastColumn="0" w:oddVBand="0" w:evenVBand="0" w:oddHBand="1" w:evenHBand="0" w:firstRowFirstColumn="0" w:firstRowLastColumn="0" w:lastRowFirstColumn="0" w:lastRowLastColumn="0"/>
              <w:rPr>
                <w:ins w:id="907" w:author="Maria Fernanda Morales Angulo" w:date="2025-04-15T20:31:00Z" w16du:dateUtc="2025-04-16T01:31:00Z"/>
                <w:rFonts w:ascii="Arial" w:hAnsi="Arial" w:cs="Arial"/>
                <w:bCs/>
                <w:szCs w:val="24"/>
                <w:rPrChange w:id="908" w:author="Maria Fernanda Morales Angulo" w:date="2025-04-15T20:32:00Z" w16du:dateUtc="2025-04-16T01:32:00Z">
                  <w:rPr>
                    <w:ins w:id="909" w:author="Maria Fernanda Morales Angulo" w:date="2025-04-15T20:31:00Z" w16du:dateUtc="2025-04-16T01:31:00Z"/>
                    <w:rFonts w:ascii="Arial" w:hAnsi="Arial" w:cs="Arial"/>
                    <w:b/>
                    <w:szCs w:val="24"/>
                  </w:rPr>
                </w:rPrChange>
              </w:rPr>
            </w:pPr>
            <w:ins w:id="910" w:author="Maria Fernanda Morales Angulo" w:date="2025-04-15T20:35:00Z" w16du:dateUtc="2025-04-16T01:35:00Z">
              <w:r>
                <w:rPr>
                  <w:rFonts w:ascii="Arial" w:hAnsi="Arial" w:cs="Arial"/>
                  <w:bCs/>
                  <w:szCs w:val="24"/>
                </w:rPr>
                <w:t>1,30</w:t>
              </w:r>
            </w:ins>
          </w:p>
        </w:tc>
        <w:tc>
          <w:tcPr>
            <w:tcW w:w="0" w:type="dxa"/>
            <w:tcPrChange w:id="911" w:author="Maria Fernanda Morales Angulo" w:date="2025-04-15T20:34:00Z" w16du:dateUtc="2025-04-16T01:34:00Z">
              <w:tcPr>
                <w:tcW w:w="739" w:type="dxa"/>
                <w:gridSpan w:val="3"/>
              </w:tcPr>
            </w:tcPrChange>
          </w:tcPr>
          <w:p w14:paraId="0BD117A5" w14:textId="2A35CF88" w:rsidR="0021725E" w:rsidRPr="00DE5881" w:rsidRDefault="0021725E" w:rsidP="00DE5881">
            <w:pPr>
              <w:pStyle w:val="TextoTablas"/>
              <w:jc w:val="center"/>
              <w:cnfStyle w:val="000000100000" w:firstRow="0" w:lastRow="0" w:firstColumn="0" w:lastColumn="0" w:oddVBand="0" w:evenVBand="0" w:oddHBand="1" w:evenHBand="0" w:firstRowFirstColumn="0" w:firstRowLastColumn="0" w:lastRowFirstColumn="0" w:lastRowLastColumn="0"/>
              <w:rPr>
                <w:ins w:id="912" w:author="Maria Fernanda Morales Angulo" w:date="2025-04-15T20:31:00Z" w16du:dateUtc="2025-04-16T01:31:00Z"/>
                <w:rFonts w:ascii="Arial" w:hAnsi="Arial" w:cs="Arial"/>
                <w:bCs/>
                <w:szCs w:val="24"/>
                <w:rPrChange w:id="913" w:author="Maria Fernanda Morales Angulo" w:date="2025-04-15T20:32:00Z" w16du:dateUtc="2025-04-16T01:32:00Z">
                  <w:rPr>
                    <w:ins w:id="914" w:author="Maria Fernanda Morales Angulo" w:date="2025-04-15T20:31:00Z" w16du:dateUtc="2025-04-16T01:31:00Z"/>
                    <w:rFonts w:ascii="Arial" w:hAnsi="Arial" w:cs="Arial"/>
                    <w:b/>
                    <w:szCs w:val="24"/>
                  </w:rPr>
                </w:rPrChange>
              </w:rPr>
            </w:pPr>
            <w:ins w:id="915" w:author="Maria Fernanda Morales Angulo" w:date="2025-04-15T20:35:00Z" w16du:dateUtc="2025-04-16T01:35:00Z">
              <w:r>
                <w:rPr>
                  <w:rFonts w:ascii="Arial" w:hAnsi="Arial" w:cs="Arial"/>
                  <w:bCs/>
                  <w:szCs w:val="24"/>
                </w:rPr>
                <w:t>1,22</w:t>
              </w:r>
            </w:ins>
          </w:p>
        </w:tc>
        <w:tc>
          <w:tcPr>
            <w:tcW w:w="0" w:type="dxa"/>
            <w:tcPrChange w:id="916" w:author="Maria Fernanda Morales Angulo" w:date="2025-04-15T20:34:00Z" w16du:dateUtc="2025-04-16T01:34:00Z">
              <w:tcPr>
                <w:tcW w:w="739" w:type="dxa"/>
                <w:gridSpan w:val="3"/>
              </w:tcPr>
            </w:tcPrChange>
          </w:tcPr>
          <w:p w14:paraId="551F4398" w14:textId="3FD3ED11" w:rsidR="0021725E" w:rsidRPr="00DE5881" w:rsidRDefault="0021725E" w:rsidP="00DE5881">
            <w:pPr>
              <w:pStyle w:val="TextoTablas"/>
              <w:jc w:val="center"/>
              <w:cnfStyle w:val="000000100000" w:firstRow="0" w:lastRow="0" w:firstColumn="0" w:lastColumn="0" w:oddVBand="0" w:evenVBand="0" w:oddHBand="1" w:evenHBand="0" w:firstRowFirstColumn="0" w:firstRowLastColumn="0" w:lastRowFirstColumn="0" w:lastRowLastColumn="0"/>
              <w:rPr>
                <w:ins w:id="917" w:author="Maria Fernanda Morales Angulo" w:date="2025-04-15T20:24:00Z" w16du:dateUtc="2025-04-16T01:24:00Z"/>
                <w:rFonts w:ascii="Arial" w:hAnsi="Arial" w:cs="Arial"/>
                <w:bCs/>
                <w:szCs w:val="24"/>
              </w:rPr>
            </w:pPr>
            <w:ins w:id="918" w:author="Maria Fernanda Morales Angulo" w:date="2025-04-15T20:36:00Z" w16du:dateUtc="2025-04-16T01:36:00Z">
              <w:r>
                <w:rPr>
                  <w:rFonts w:ascii="Arial" w:hAnsi="Arial" w:cs="Arial"/>
                  <w:bCs/>
                  <w:szCs w:val="24"/>
                </w:rPr>
                <w:t>1,15</w:t>
              </w:r>
            </w:ins>
          </w:p>
        </w:tc>
      </w:tr>
    </w:tbl>
    <w:p w14:paraId="6EFA2374" w14:textId="17272606" w:rsidR="0021725E" w:rsidRDefault="0021725E">
      <w:pPr>
        <w:ind w:firstLine="0"/>
        <w:rPr>
          <w:ins w:id="919" w:author="Maria Fernanda Morales Angulo" w:date="2025-04-15T20:37:00Z" w16du:dateUtc="2025-04-16T01:37:00Z"/>
          <w:lang w:eastAsia="es-CO"/>
        </w:rPr>
        <w:pPrChange w:id="920" w:author="Maria Fernanda Morales Angulo" w:date="2025-04-15T20:37:00Z" w16du:dateUtc="2025-04-16T01:37:00Z">
          <w:pPr>
            <w:ind w:firstLine="0"/>
            <w:jc w:val="center"/>
          </w:pPr>
        </w:pPrChange>
      </w:pPr>
      <w:ins w:id="921" w:author="Maria Fernanda Morales Angulo" w:date="2025-04-15T20:37:00Z" w16du:dateUtc="2025-04-16T01:37:00Z">
        <w:r>
          <w:rPr>
            <w:lang w:eastAsia="es-CO"/>
          </w:rPr>
          <w:t xml:space="preserve">     </w:t>
        </w:r>
        <w:r w:rsidRPr="001409F7">
          <w:rPr>
            <w:lang w:eastAsia="es-CO"/>
          </w:rPr>
          <w:t xml:space="preserve">Nota. Tomado de </w:t>
        </w:r>
        <w:proofErr w:type="spellStart"/>
        <w:r w:rsidRPr="001409F7">
          <w:rPr>
            <w:lang w:eastAsia="es-CO"/>
          </w:rPr>
          <w:t>Hugot</w:t>
        </w:r>
        <w:proofErr w:type="spellEnd"/>
        <w:r w:rsidRPr="001409F7">
          <w:rPr>
            <w:lang w:eastAsia="es-CO"/>
          </w:rPr>
          <w:t xml:space="preserve"> (1974).</w:t>
        </w:r>
      </w:ins>
    </w:p>
    <w:p w14:paraId="792D4572" w14:textId="31543370" w:rsidR="00DE732D" w:rsidRPr="00DE732D" w:rsidDel="00D21AA4" w:rsidRDefault="00DE732D" w:rsidP="00DE732D">
      <w:pPr>
        <w:rPr>
          <w:del w:id="922" w:author="Maria Fernanda Morales Angulo" w:date="2025-04-15T21:11:00Z" w16du:dateUtc="2025-04-16T02:11:00Z"/>
          <w:lang w:eastAsia="es-CO"/>
        </w:rPr>
      </w:pPr>
      <w:bookmarkStart w:id="923" w:name="_Toc195651014"/>
      <w:bookmarkStart w:id="924" w:name="_Toc195690866"/>
      <w:bookmarkEnd w:id="923"/>
      <w:bookmarkEnd w:id="924"/>
    </w:p>
    <w:p w14:paraId="583AB03D" w14:textId="06462629" w:rsidR="00B3707B" w:rsidRPr="001409F7" w:rsidDel="00D21AA4" w:rsidRDefault="00037DC7">
      <w:pPr>
        <w:ind w:firstLine="0"/>
        <w:rPr>
          <w:del w:id="925" w:author="Maria Fernanda Morales Angulo" w:date="2025-04-15T21:11:00Z" w16du:dateUtc="2025-04-16T02:11:00Z"/>
          <w:lang w:eastAsia="es-CO"/>
        </w:rPr>
        <w:pPrChange w:id="926" w:author="Maria Fernanda Morales Angulo" w:date="2025-04-15T21:11:00Z" w16du:dateUtc="2025-04-16T02:11:00Z">
          <w:pPr>
            <w:ind w:firstLine="0"/>
            <w:jc w:val="center"/>
          </w:pPr>
        </w:pPrChange>
      </w:pPr>
      <w:del w:id="927" w:author="Maria Fernanda Morales Angulo" w:date="2025-04-15T21:11:00Z" w16du:dateUtc="2025-04-16T02:11:00Z">
        <w:r w:rsidRPr="001409F7" w:rsidDel="00D21AA4">
          <w:rPr>
            <w:noProof/>
          </w:rPr>
          <w:lastRenderedPageBreak/>
          <w:drawing>
            <wp:inline distT="0" distB="0" distL="0" distR="0" wp14:anchorId="3E517A19" wp14:editId="16F5E010">
              <wp:extent cx="4467225" cy="1504950"/>
              <wp:effectExtent l="0" t="0" r="9525" b="0"/>
              <wp:docPr id="17" name="Imagen 17" descr="Nota: tomado de Hugot, 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Nota: tomado de Hugot, 1974"/>
                      <pic:cNvPicPr/>
                    </pic:nvPicPr>
                    <pic:blipFill rotWithShape="1">
                      <a:blip r:embed="rId18"/>
                      <a:srcRect b="13661"/>
                      <a:stretch/>
                    </pic:blipFill>
                    <pic:spPr bwMode="auto">
                      <a:xfrm>
                        <a:off x="0" y="0"/>
                        <a:ext cx="4467225" cy="1504950"/>
                      </a:xfrm>
                      <a:prstGeom prst="rect">
                        <a:avLst/>
                      </a:prstGeom>
                      <a:ln>
                        <a:noFill/>
                      </a:ln>
                      <a:extLst>
                        <a:ext uri="{53640926-AAD7-44D8-BBD7-CCE9431645EC}">
                          <a14:shadowObscured xmlns:a14="http://schemas.microsoft.com/office/drawing/2010/main"/>
                        </a:ext>
                      </a:extLst>
                    </pic:spPr>
                  </pic:pic>
                </a:graphicData>
              </a:graphic>
            </wp:inline>
          </w:drawing>
        </w:r>
        <w:bookmarkStart w:id="928" w:name="_Toc195651015"/>
        <w:bookmarkStart w:id="929" w:name="_Toc195690867"/>
        <w:bookmarkEnd w:id="928"/>
        <w:bookmarkEnd w:id="929"/>
      </w:del>
    </w:p>
    <w:p w14:paraId="64184514" w14:textId="5E38DEFB" w:rsidR="006A33A9" w:rsidDel="0021725E" w:rsidRDefault="00B3707B" w:rsidP="007B60B9">
      <w:pPr>
        <w:ind w:firstLine="0"/>
        <w:jc w:val="center"/>
        <w:rPr>
          <w:del w:id="930" w:author="Maria Fernanda Morales Angulo" w:date="2025-04-15T20:38:00Z" w16du:dateUtc="2025-04-16T01:38:00Z"/>
          <w:lang w:eastAsia="es-CO"/>
        </w:rPr>
      </w:pPr>
      <w:del w:id="931" w:author="Maria Fernanda Morales Angulo" w:date="2025-04-15T20:38:00Z" w16du:dateUtc="2025-04-16T01:38:00Z">
        <w:r w:rsidRPr="001409F7" w:rsidDel="0021725E">
          <w:rPr>
            <w:lang w:eastAsia="es-CO"/>
          </w:rPr>
          <w:delText>Nota. Tomado de Hugot (1974).</w:delText>
        </w:r>
        <w:bookmarkStart w:id="932" w:name="_Toc195651016"/>
        <w:bookmarkStart w:id="933" w:name="_Toc195690868"/>
        <w:bookmarkEnd w:id="932"/>
        <w:bookmarkEnd w:id="933"/>
      </w:del>
    </w:p>
    <w:p w14:paraId="75B8F096" w14:textId="77777777" w:rsidR="00037DC7" w:rsidRPr="001409F7" w:rsidRDefault="00037DC7" w:rsidP="00037DC7">
      <w:pPr>
        <w:pStyle w:val="Ttulo2"/>
        <w:rPr>
          <w:lang w:val="es-CO"/>
        </w:rPr>
      </w:pPr>
      <w:bookmarkStart w:id="934" w:name="_Toc195690869"/>
      <w:r w:rsidRPr="001409F7">
        <w:rPr>
          <w:lang w:val="es-CO"/>
        </w:rPr>
        <w:t>Procesos unitarios</w:t>
      </w:r>
      <w:bookmarkEnd w:id="934"/>
    </w:p>
    <w:p w14:paraId="23264D81" w14:textId="0567ACF1" w:rsidR="00037DC7" w:rsidRDefault="006A33A9" w:rsidP="003B0759">
      <w:pPr>
        <w:rPr>
          <w:lang w:eastAsia="es-CO"/>
        </w:rPr>
      </w:pPr>
      <w:r>
        <w:rPr>
          <w:lang w:eastAsia="es-CO"/>
        </w:rPr>
        <w:t>El Estado colombiano llevará a cabo investigación y desarrollo para modelar matemáticamente los procesos energéticos involucrados en la producción de panela y evaluará alternativas para mejorar procesos claves como la extracción (molienda), evaporación y concentración (punteo) del jugo de caña de azúcar en la producción de la panela.</w:t>
      </w:r>
    </w:p>
    <w:p w14:paraId="43CDECD3" w14:textId="77777777" w:rsidR="006A33A9" w:rsidRPr="001409F7" w:rsidRDefault="006A33A9" w:rsidP="006A33A9">
      <w:pPr>
        <w:rPr>
          <w:lang w:eastAsia="es-CO"/>
        </w:rPr>
      </w:pPr>
      <w:r>
        <w:rPr>
          <w:lang w:eastAsia="es-CO"/>
        </w:rPr>
        <w:t>Como se puede observar en el diagrama de flujo del proceso de transformación de caña en panela, los procesos unitarios del procesamiento de la caña de azúcar para obtención de panela son:</w:t>
      </w:r>
    </w:p>
    <w:p w14:paraId="2D5D0BE4" w14:textId="4E032774" w:rsidR="00037DC7" w:rsidRPr="001409F7" w:rsidRDefault="00037DC7">
      <w:pPr>
        <w:pStyle w:val="Prrafodelista"/>
        <w:numPr>
          <w:ilvl w:val="0"/>
          <w:numId w:val="20"/>
        </w:numPr>
        <w:rPr>
          <w:lang w:val="es-CO" w:eastAsia="es-CO"/>
        </w:rPr>
      </w:pPr>
      <w:r w:rsidRPr="001409F7">
        <w:rPr>
          <w:lang w:val="es-CO" w:eastAsia="es-CO"/>
        </w:rPr>
        <w:t>Disposición de la caña de azúcar en la zona de molinos</w:t>
      </w:r>
      <w:r w:rsidR="006A33A9">
        <w:rPr>
          <w:lang w:val="es-CO" w:eastAsia="es-CO"/>
        </w:rPr>
        <w:t>.</w:t>
      </w:r>
    </w:p>
    <w:p w14:paraId="78561BEE" w14:textId="6A0D6DF2" w:rsidR="00037DC7" w:rsidRPr="001409F7" w:rsidRDefault="00037DC7">
      <w:pPr>
        <w:pStyle w:val="Prrafodelista"/>
        <w:numPr>
          <w:ilvl w:val="0"/>
          <w:numId w:val="20"/>
        </w:numPr>
        <w:rPr>
          <w:lang w:val="es-CO" w:eastAsia="es-CO"/>
        </w:rPr>
      </w:pPr>
      <w:r w:rsidRPr="001409F7">
        <w:rPr>
          <w:lang w:val="es-CO" w:eastAsia="es-CO"/>
        </w:rPr>
        <w:t>Extracción de los jugos utilizando molinos (molienda)</w:t>
      </w:r>
      <w:r w:rsidR="006A33A9">
        <w:rPr>
          <w:lang w:val="es-CO" w:eastAsia="es-CO"/>
        </w:rPr>
        <w:t>.</w:t>
      </w:r>
    </w:p>
    <w:p w14:paraId="66F38801" w14:textId="203FD0D5" w:rsidR="00037DC7" w:rsidRPr="001409F7" w:rsidRDefault="00037DC7">
      <w:pPr>
        <w:pStyle w:val="Prrafodelista"/>
        <w:numPr>
          <w:ilvl w:val="0"/>
          <w:numId w:val="20"/>
        </w:numPr>
        <w:rPr>
          <w:lang w:val="es-CO" w:eastAsia="es-CO"/>
        </w:rPr>
      </w:pPr>
      <w:r w:rsidRPr="001409F7">
        <w:rPr>
          <w:lang w:val="es-CO" w:eastAsia="es-CO"/>
        </w:rPr>
        <w:t>Decantación y clarificación de los jugos</w:t>
      </w:r>
      <w:r w:rsidR="006A33A9">
        <w:rPr>
          <w:lang w:val="es-CO" w:eastAsia="es-CO"/>
        </w:rPr>
        <w:t>.</w:t>
      </w:r>
    </w:p>
    <w:p w14:paraId="77B8AA0C" w14:textId="4B3B2EC8" w:rsidR="00037DC7" w:rsidRPr="001409F7" w:rsidRDefault="00037DC7">
      <w:pPr>
        <w:pStyle w:val="Prrafodelista"/>
        <w:numPr>
          <w:ilvl w:val="0"/>
          <w:numId w:val="20"/>
        </w:numPr>
        <w:rPr>
          <w:lang w:val="es-CO" w:eastAsia="es-CO"/>
        </w:rPr>
      </w:pPr>
      <w:r w:rsidRPr="001409F7">
        <w:rPr>
          <w:lang w:val="es-CO" w:eastAsia="es-CO"/>
        </w:rPr>
        <w:t>Evaporación y concentración para obtención de las mieles (jarabe)</w:t>
      </w:r>
      <w:r w:rsidR="006A33A9">
        <w:rPr>
          <w:lang w:val="es-CO" w:eastAsia="es-CO"/>
        </w:rPr>
        <w:t>.</w:t>
      </w:r>
    </w:p>
    <w:p w14:paraId="3E4468C5" w14:textId="7EB0ED72" w:rsidR="006A33A9" w:rsidRDefault="00037DC7">
      <w:pPr>
        <w:pStyle w:val="Prrafodelista"/>
        <w:numPr>
          <w:ilvl w:val="0"/>
          <w:numId w:val="20"/>
        </w:numPr>
        <w:rPr>
          <w:lang w:val="es-CO" w:eastAsia="es-CO"/>
        </w:rPr>
      </w:pPr>
      <w:r w:rsidRPr="001409F7">
        <w:rPr>
          <w:lang w:val="es-CO" w:eastAsia="es-CO"/>
        </w:rPr>
        <w:t>Cristalización</w:t>
      </w:r>
      <w:r w:rsidR="006A33A9">
        <w:rPr>
          <w:lang w:val="es-CO" w:eastAsia="es-CO"/>
        </w:rPr>
        <w:t>.</w:t>
      </w:r>
    </w:p>
    <w:p w14:paraId="64921E6E" w14:textId="77777777" w:rsidR="006A33A9" w:rsidRDefault="006A33A9">
      <w:pPr>
        <w:spacing w:before="0" w:after="160" w:line="259" w:lineRule="auto"/>
        <w:ind w:firstLine="0"/>
        <w:rPr>
          <w:lang w:eastAsia="es-CO"/>
        </w:rPr>
      </w:pPr>
      <w:r>
        <w:rPr>
          <w:lang w:eastAsia="es-CO"/>
        </w:rPr>
        <w:br w:type="page"/>
      </w:r>
    </w:p>
    <w:p w14:paraId="14D60D1F" w14:textId="295D23E3" w:rsidR="00037DC7" w:rsidRPr="001409F7" w:rsidRDefault="00037DC7" w:rsidP="00037DC7">
      <w:pPr>
        <w:pStyle w:val="Figura"/>
        <w:rPr>
          <w:lang w:eastAsia="es-CO"/>
        </w:rPr>
      </w:pPr>
      <w:r w:rsidRPr="001409F7">
        <w:rPr>
          <w:lang w:eastAsia="es-CO"/>
        </w:rPr>
        <w:lastRenderedPageBreak/>
        <w:t>Diagrama de flujo del proceso de transformación de caña de panela</w:t>
      </w:r>
    </w:p>
    <w:p w14:paraId="0B81546B" w14:textId="14AB9737" w:rsidR="006A33A9" w:rsidRPr="001409F7" w:rsidRDefault="006A33A9" w:rsidP="00037DC7">
      <w:pPr>
        <w:ind w:firstLine="0"/>
        <w:jc w:val="center"/>
        <w:rPr>
          <w:lang w:eastAsia="es-CO"/>
        </w:rPr>
      </w:pPr>
      <w:r>
        <w:rPr>
          <w:noProof/>
        </w:rPr>
        <w:drawing>
          <wp:inline distT="0" distB="0" distL="0" distR="0" wp14:anchorId="15D4CE08" wp14:editId="3AD3D3E4">
            <wp:extent cx="4486275" cy="5388474"/>
            <wp:effectExtent l="0" t="0" r="0" b="3175"/>
            <wp:docPr id="1608854470" name="Imagen 1" descr="La imagen ilustra un diagrama de flujo del proceso de transformación de la caña de azúcar en panela. Este diagrama permite identificar puntos de mejora y tomar decisiones para aumentar la productivid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54470" name="Imagen 1" descr="La imagen ilustra un diagrama de flujo del proceso de transformación de la caña de azúcar en panela. Este diagrama permite identificar puntos de mejora y tomar decisiones para aumentar la productividad. "/>
                    <pic:cNvPicPr/>
                  </pic:nvPicPr>
                  <pic:blipFill>
                    <a:blip r:embed="rId19"/>
                    <a:stretch>
                      <a:fillRect/>
                    </a:stretch>
                  </pic:blipFill>
                  <pic:spPr>
                    <a:xfrm>
                      <a:off x="0" y="0"/>
                      <a:ext cx="4493655" cy="5397338"/>
                    </a:xfrm>
                    <a:prstGeom prst="rect">
                      <a:avLst/>
                    </a:prstGeom>
                  </pic:spPr>
                </pic:pic>
              </a:graphicData>
            </a:graphic>
          </wp:inline>
        </w:drawing>
      </w:r>
    </w:p>
    <w:p w14:paraId="2F0CE284" w14:textId="63F12172" w:rsidR="001F7AC1" w:rsidRPr="001409F7" w:rsidRDefault="006A33A9" w:rsidP="001F7AC1">
      <w:r w:rsidRPr="006A33A9">
        <w:t>Aunque el Estado colombiano ha tratado de tecnificar las pequeñas empresas productoras de panela, no se ha logrado acceder a recursos para la reconversión tecnológica de sus hornillas y pailas, gracias a esto, en las unidades de producción de panela, se presentan eventos no deseables:</w:t>
      </w:r>
    </w:p>
    <w:p w14:paraId="2CF9A664" w14:textId="5C50695D" w:rsidR="001F7AC1" w:rsidRPr="001409F7" w:rsidRDefault="001F7AC1">
      <w:pPr>
        <w:pStyle w:val="Prrafodelista"/>
        <w:numPr>
          <w:ilvl w:val="0"/>
          <w:numId w:val="21"/>
        </w:numPr>
        <w:rPr>
          <w:lang w:val="es-CO"/>
        </w:rPr>
      </w:pPr>
      <w:r w:rsidRPr="001409F7">
        <w:rPr>
          <w:lang w:val="es-CO"/>
        </w:rPr>
        <w:t>Contaminación del aire con gases de combustión y cenizas.</w:t>
      </w:r>
    </w:p>
    <w:p w14:paraId="4B01B534" w14:textId="2870E03B" w:rsidR="001F7AC1" w:rsidRPr="001409F7" w:rsidRDefault="001F7AC1">
      <w:pPr>
        <w:pStyle w:val="Prrafodelista"/>
        <w:numPr>
          <w:ilvl w:val="0"/>
          <w:numId w:val="21"/>
        </w:numPr>
        <w:rPr>
          <w:lang w:val="es-CO"/>
        </w:rPr>
      </w:pPr>
      <w:r w:rsidRPr="001409F7">
        <w:rPr>
          <w:lang w:val="es-CO"/>
        </w:rPr>
        <w:t>Agotamiento de recursos naturales, principalmente madera, para alimentar las hornillas paneleras.</w:t>
      </w:r>
    </w:p>
    <w:p w14:paraId="297BB6B1" w14:textId="0D56F70D" w:rsidR="001F7AC1" w:rsidRPr="001409F7" w:rsidRDefault="001F7AC1">
      <w:pPr>
        <w:pStyle w:val="Prrafodelista"/>
        <w:numPr>
          <w:ilvl w:val="0"/>
          <w:numId w:val="21"/>
        </w:numPr>
        <w:rPr>
          <w:lang w:val="es-CO"/>
        </w:rPr>
      </w:pPr>
      <w:r w:rsidRPr="001409F7">
        <w:rPr>
          <w:lang w:val="es-CO"/>
        </w:rPr>
        <w:lastRenderedPageBreak/>
        <w:t>Contaminación de fuentes de agua con el vertimiento de cachaza y lodo de caña.</w:t>
      </w:r>
    </w:p>
    <w:p w14:paraId="08C12BB3" w14:textId="13E7051B" w:rsidR="00C34820" w:rsidRPr="001409F7" w:rsidRDefault="001F7AC1">
      <w:pPr>
        <w:pStyle w:val="Prrafodelista"/>
        <w:numPr>
          <w:ilvl w:val="0"/>
          <w:numId w:val="21"/>
        </w:numPr>
        <w:rPr>
          <w:lang w:val="es-CO"/>
        </w:rPr>
      </w:pPr>
      <w:r w:rsidRPr="001409F7">
        <w:rPr>
          <w:lang w:val="es-CO"/>
        </w:rPr>
        <w:t>Emisiones atmosféricas como resultado del uso de motores Diésel en los molinos de caña.</w:t>
      </w:r>
    </w:p>
    <w:p w14:paraId="246DDFF4" w14:textId="77777777" w:rsidR="006A33A9" w:rsidRDefault="006A33A9" w:rsidP="006A33A9">
      <w:r>
        <w:t xml:space="preserve">Debe tenerse en cuenta, que la falta de automatización y control en procesos y operaciones </w:t>
      </w:r>
      <w:proofErr w:type="gramStart"/>
      <w:r>
        <w:t>unitarias,</w:t>
      </w:r>
      <w:proofErr w:type="gramEnd"/>
      <w:r>
        <w:t xml:space="preserve"> genera una inadecuada dosificación de insumos, como el bagazo – suministrado a la cámara de combustión - y las sustancias </w:t>
      </w:r>
      <w:proofErr w:type="spellStart"/>
      <w:r>
        <w:t>clarificantes</w:t>
      </w:r>
      <w:proofErr w:type="spellEnd"/>
      <w:r>
        <w:t xml:space="preserve"> – sobre los jugos. La falta de automatización y de control dificulta la trazabilidad interna de la panela.</w:t>
      </w:r>
    </w:p>
    <w:p w14:paraId="20BB9B00" w14:textId="30AA44CE" w:rsidR="001F7AC1" w:rsidRDefault="006A33A9" w:rsidP="006A33A9">
      <w:r>
        <w:t>Al no integrarse los procesos unitarios se propicia pérdidas energéticas, pérdida de calor por transferencia a las paredes de la cámara de combustión, la no captura de calor residual al interior del ducto de gases y pérdida de temperatura de los gases expulsados por la chimenea. Se estimó que la pérdida de calor alcanza el 41 %.</w:t>
      </w:r>
    </w:p>
    <w:p w14:paraId="6E2B16B8" w14:textId="5CEFC1F3" w:rsidR="006C4950" w:rsidRPr="001409F7" w:rsidRDefault="006C4950" w:rsidP="00527550">
      <w:pPr>
        <w:spacing w:before="0" w:after="160" w:line="259" w:lineRule="auto"/>
        <w:ind w:firstLine="0"/>
      </w:pPr>
      <w:r>
        <w:br w:type="page"/>
      </w:r>
    </w:p>
    <w:p w14:paraId="310A46D1" w14:textId="77777777" w:rsidR="001F7AC1" w:rsidRPr="001409F7" w:rsidRDefault="001F7AC1" w:rsidP="001F7AC1">
      <w:pPr>
        <w:pStyle w:val="Ttulo1"/>
        <w:rPr>
          <w:lang w:val="es-CO"/>
        </w:rPr>
      </w:pPr>
      <w:bookmarkStart w:id="935" w:name="_Toc195690870"/>
      <w:r w:rsidRPr="001409F7">
        <w:rPr>
          <w:lang w:val="es-CO"/>
        </w:rPr>
        <w:lastRenderedPageBreak/>
        <w:t>Procesos de transferencia de calor en la hornilla panelera</w:t>
      </w:r>
      <w:bookmarkEnd w:id="935"/>
    </w:p>
    <w:p w14:paraId="5D72C840" w14:textId="1E9D69C4" w:rsidR="001F7AC1" w:rsidRDefault="006A33A9" w:rsidP="001F7AC1">
      <w:r w:rsidRPr="006A33A9">
        <w:t>La panela es un edulcorante altamente nutritivo que se elabora concentrando todos los sólidos solubles en agua y en el jugo de caña de azúcar. La panela se diferencia de la azúcar refinada en que contiene, además de sacarosa, glucosa y fructosa, una presencia importante de minerales, grasas, compuestos proteicos y vitaminas, desde el punto de vista nutricional.</w:t>
      </w:r>
    </w:p>
    <w:p w14:paraId="6ABA10DE" w14:textId="677C5342" w:rsidR="001F7AC1" w:rsidRPr="001409F7" w:rsidRDefault="001F7AC1" w:rsidP="001F7AC1">
      <w:r w:rsidRPr="001409F7">
        <w:t>A continuación, se presentan las fases del proceso de producción de panela.</w:t>
      </w:r>
    </w:p>
    <w:p w14:paraId="5E6D7F98" w14:textId="5BDEDDA3" w:rsidR="001F7AC1" w:rsidRPr="001409F7" w:rsidRDefault="001F7AC1" w:rsidP="00EB68D0">
      <w:pPr>
        <w:rPr>
          <w:b/>
          <w:bCs/>
        </w:rPr>
      </w:pPr>
      <w:r w:rsidRPr="001409F7">
        <w:rPr>
          <w:b/>
          <w:bCs/>
        </w:rPr>
        <w:t>Extracción de la materia prima</w:t>
      </w:r>
    </w:p>
    <w:p w14:paraId="58AA6B68" w14:textId="77777777" w:rsidR="006A33A9" w:rsidRDefault="006A33A9" w:rsidP="006A33A9">
      <w:r>
        <w:t>El corte y transporte de las cañas de azúcar es muy importante, ya que, es la etapa previa al inicio del proceso productivo de panela y al mismo tiempo, es necesario cortar las cañas en el punto óptimo de madurez para garantizar la excelente calidad de la panela.</w:t>
      </w:r>
    </w:p>
    <w:p w14:paraId="0FE99993" w14:textId="32E58B50" w:rsidR="003C4984" w:rsidDel="000E214D" w:rsidRDefault="006A33A9" w:rsidP="006A33A9">
      <w:pPr>
        <w:rPr>
          <w:del w:id="936" w:author="Maria Fernanda Morales Angulo" w:date="2025-04-16T10:15:00Z" w16du:dateUtc="2025-04-16T15:15:00Z"/>
        </w:rPr>
      </w:pPr>
      <w:r>
        <w:t>La caña de azúcar está madura cuando la concentración de azúcar en la base y el final del tallo es similar. El tiempo de maduración de la caña de azúcar desde el momento de la siembra o entre cortes depende de la variedad, las condiciones climáticas y, sobre todo, la altitud del campo de cultivo.</w:t>
      </w:r>
    </w:p>
    <w:p w14:paraId="2B1E43C5" w14:textId="77777777" w:rsidR="003C4984" w:rsidDel="000E214D" w:rsidRDefault="003C4984" w:rsidP="000E214D">
      <w:pPr>
        <w:rPr>
          <w:del w:id="937" w:author="Maria Fernanda Morales Angulo" w:date="2025-04-16T10:15:00Z" w16du:dateUtc="2025-04-16T15:15:00Z"/>
          <w:b/>
          <w:bCs/>
        </w:rPr>
      </w:pPr>
      <w:del w:id="938" w:author="Maria Fernanda Morales Angulo" w:date="2025-04-16T10:15:00Z" w16du:dateUtc="2025-04-16T15:15:00Z">
        <w:r w:rsidDel="000E214D">
          <w:br w:type="page"/>
        </w:r>
      </w:del>
    </w:p>
    <w:p w14:paraId="4C56EBCF" w14:textId="77777777" w:rsidR="000E214D" w:rsidRDefault="000E214D">
      <w:pPr>
        <w:rPr>
          <w:ins w:id="939" w:author="Maria Fernanda Morales Angulo" w:date="2025-04-16T10:15:00Z" w16du:dateUtc="2025-04-16T15:15:00Z"/>
        </w:rPr>
        <w:pPrChange w:id="940" w:author="Maria Fernanda Morales Angulo" w:date="2025-04-16T10:15:00Z" w16du:dateUtc="2025-04-16T15:15:00Z">
          <w:pPr>
            <w:spacing w:before="0" w:after="160" w:line="259" w:lineRule="auto"/>
            <w:ind w:firstLine="0"/>
          </w:pPr>
        </w:pPrChange>
      </w:pPr>
    </w:p>
    <w:p w14:paraId="310082A4" w14:textId="5F114290" w:rsidR="00CB37EA" w:rsidRPr="001409F7" w:rsidRDefault="00CB37EA" w:rsidP="000E214D">
      <w:pPr>
        <w:rPr>
          <w:b/>
          <w:bCs/>
        </w:rPr>
      </w:pPr>
      <w:r w:rsidRPr="001409F7">
        <w:rPr>
          <w:b/>
          <w:bCs/>
        </w:rPr>
        <w:t>Recepción de la materia prima</w:t>
      </w:r>
    </w:p>
    <w:p w14:paraId="2BFB9BAD" w14:textId="77777777" w:rsidR="006A33A9" w:rsidRDefault="006A33A9" w:rsidP="006A33A9">
      <w:r>
        <w:t>Esta etapa se denomina preparación de caña, y consiste en almacenar suficiente caña para permitir el funcionamiento continuo del quemador. Se recomienda cubrir el área con un piso de cemento (en el techo) para evitar que el lodo se pegue a la caña, lo que puede afectar la calidad de la panela.</w:t>
      </w:r>
    </w:p>
    <w:p w14:paraId="2DE6D2D2" w14:textId="4CCB4E02" w:rsidR="00EB68D0" w:rsidRDefault="006A33A9" w:rsidP="003B0759">
      <w:r>
        <w:t>Un dato útil es que 1 tonelada de tubería ocupa un área de aproximadamente 2 m3, o 1 m2 x 2 m de alto.</w:t>
      </w:r>
    </w:p>
    <w:p w14:paraId="5031716A" w14:textId="1C8DF812" w:rsidR="00CB37EA" w:rsidRPr="001409F7" w:rsidRDefault="00CB37EA" w:rsidP="00EB68D0">
      <w:pPr>
        <w:rPr>
          <w:b/>
          <w:bCs/>
        </w:rPr>
      </w:pPr>
      <w:r w:rsidRPr="001409F7">
        <w:rPr>
          <w:b/>
          <w:bCs/>
        </w:rPr>
        <w:t>Molienda</w:t>
      </w:r>
    </w:p>
    <w:p w14:paraId="44D962FD" w14:textId="77777777" w:rsidR="006A33A9" w:rsidRDefault="006A33A9" w:rsidP="006A33A9">
      <w:r>
        <w:t>Esta es la primera parte del proceso donde la caña de azúcar se pasa entre los rodillos o martillos de un molino para obtener el jugo de caña de azúcar y un residuo sólido llamado bagazo verde que contiene 50 – 60 % de humedad.</w:t>
      </w:r>
    </w:p>
    <w:p w14:paraId="0D727B19" w14:textId="729A2785" w:rsidR="00CB37EA" w:rsidRPr="001409F7" w:rsidRDefault="006A33A9" w:rsidP="006A33A9">
      <w:r>
        <w:t>La industria panelera utiliza un proceso de extracción en seco. Es decir, el proceso de trituración se realiza sin añadir agua.</w:t>
      </w:r>
    </w:p>
    <w:p w14:paraId="68788D9D" w14:textId="5B33E702" w:rsidR="00CB37EA" w:rsidRPr="001409F7" w:rsidRDefault="00CB37EA" w:rsidP="00EB68D0">
      <w:pPr>
        <w:rPr>
          <w:b/>
          <w:bCs/>
        </w:rPr>
      </w:pPr>
      <w:del w:id="941" w:author="Maria Fernanda Morales Angulo" w:date="2025-04-15T21:48:00Z" w16du:dateUtc="2025-04-16T02:48:00Z">
        <w:r w:rsidRPr="001409F7" w:rsidDel="00EB11C6">
          <w:rPr>
            <w:b/>
            <w:bCs/>
          </w:rPr>
          <w:delText>Pre-limpieza</w:delText>
        </w:r>
      </w:del>
      <w:proofErr w:type="spellStart"/>
      <w:ins w:id="942" w:author="Maria Fernanda Morales Angulo" w:date="2025-04-15T21:48:00Z" w16du:dateUtc="2025-04-16T02:48:00Z">
        <w:r w:rsidR="00EB11C6">
          <w:rPr>
            <w:b/>
            <w:bCs/>
          </w:rPr>
          <w:t>Prelimpieza</w:t>
        </w:r>
      </w:ins>
      <w:proofErr w:type="spellEnd"/>
    </w:p>
    <w:p w14:paraId="102775BA" w14:textId="77777777" w:rsidR="006A33A9" w:rsidDel="000E214D" w:rsidRDefault="006A33A9" w:rsidP="006A33A9">
      <w:pPr>
        <w:rPr>
          <w:del w:id="943" w:author="Maria Fernanda Morales Angulo" w:date="2025-04-16T10:15:00Z" w16du:dateUtc="2025-04-16T15:15:00Z"/>
        </w:rPr>
      </w:pPr>
      <w:r>
        <w:t xml:space="preserve">El jugo crudo obtenido durante el proceso de molienda, o guarapo, es un </w:t>
      </w:r>
      <w:proofErr w:type="spellStart"/>
      <w:r>
        <w:t>pre-prensado</w:t>
      </w:r>
      <w:proofErr w:type="spellEnd"/>
      <w:r>
        <w:t>, elemento compuesto principalmente por bagazo, caña de azúcar, tierra, sobrantes de materia en suspensión, que tiene la función de retener las impurezas dispersas en el jugo, pasar por el limpiador, sustancias, lodos y sustancias precursoras del color.</w:t>
      </w:r>
    </w:p>
    <w:p w14:paraId="54DC2B6C" w14:textId="77777777" w:rsidR="006A33A9" w:rsidRDefault="006A33A9" w:rsidP="000E214D"/>
    <w:p w14:paraId="75E8F367" w14:textId="77E08290" w:rsidR="009F134C" w:rsidDel="000E214D" w:rsidRDefault="006A33A9" w:rsidP="003B0759">
      <w:pPr>
        <w:rPr>
          <w:del w:id="944" w:author="Maria Fernanda Morales Angulo" w:date="2025-04-16T10:15:00Z" w16du:dateUtc="2025-04-16T15:15:00Z"/>
        </w:rPr>
      </w:pPr>
      <w:proofErr w:type="gramStart"/>
      <w:r w:rsidRPr="00CC5F82">
        <w:t xml:space="preserve">Los </w:t>
      </w:r>
      <w:proofErr w:type="spellStart"/>
      <w:r w:rsidRPr="00CC5F82">
        <w:t>pre</w:t>
      </w:r>
      <w:proofErr w:type="gramEnd"/>
      <w:del w:id="945" w:author="Maria Fernanda Morales Angulo" w:date="2025-04-16T09:06:00Z" w16du:dateUtc="2025-04-16T14:06:00Z">
        <w:r w:rsidRPr="00CC5F82" w:rsidDel="00293D09">
          <w:delText>-</w:delText>
        </w:r>
      </w:del>
      <w:r w:rsidRPr="00CC5F82">
        <w:t>limpiadores</w:t>
      </w:r>
      <w:proofErr w:type="spellEnd"/>
      <w:r>
        <w:t xml:space="preserve"> funcionan separando las impurezas del jugo debido a las diferencias de densidad. La separación en frío, antes del inicio del proceso, evita que los precursores de colorantes se liberen en el jugo por exposición al calor, afectando negativamente la presentación de los azúcares orgánicos. Este proceso se repite hasta que el jugo esté completamente limpio, garantizando mejores productos.</w:t>
      </w:r>
    </w:p>
    <w:p w14:paraId="72E33269" w14:textId="77777777" w:rsidR="003B0759" w:rsidRDefault="003B0759" w:rsidP="000E214D"/>
    <w:p w14:paraId="7617FD94" w14:textId="77777777" w:rsidR="003B0759" w:rsidRPr="001409F7" w:rsidRDefault="003B0759" w:rsidP="003B0759"/>
    <w:p w14:paraId="48A9047A" w14:textId="16742908" w:rsidR="00CB37EA" w:rsidRPr="001409F7" w:rsidRDefault="00CB37EA" w:rsidP="00EB68D0">
      <w:pPr>
        <w:rPr>
          <w:b/>
          <w:bCs/>
        </w:rPr>
      </w:pPr>
      <w:r w:rsidRPr="001409F7">
        <w:rPr>
          <w:b/>
          <w:bCs/>
        </w:rPr>
        <w:t>Almacenamiento de los jugos</w:t>
      </w:r>
    </w:p>
    <w:p w14:paraId="0156E3D0" w14:textId="168DFE9A" w:rsidR="00CB37EA" w:rsidRPr="001409F7" w:rsidRDefault="0033413E" w:rsidP="00CB37EA">
      <w:r w:rsidRPr="0033413E">
        <w:t xml:space="preserve">Consiste en recolectar el jugo </w:t>
      </w:r>
      <w:proofErr w:type="gramStart"/>
      <w:r w:rsidRPr="0033413E">
        <w:t>pre lavado</w:t>
      </w:r>
      <w:proofErr w:type="gramEnd"/>
      <w:r w:rsidRPr="0033413E">
        <w:t xml:space="preserve"> en tanques de almacenamiento o colectores de acero inoxidable. El paso del jugo almacenado al clarificador es por gravedad, por lo que es importante que el colector quede arriba del clarificador.</w:t>
      </w:r>
    </w:p>
    <w:p w14:paraId="6DE23136" w14:textId="408F93DD" w:rsidR="00CB37EA" w:rsidRPr="001409F7" w:rsidRDefault="00CB37EA" w:rsidP="00EB68D0">
      <w:pPr>
        <w:rPr>
          <w:b/>
          <w:bCs/>
        </w:rPr>
      </w:pPr>
      <w:r w:rsidRPr="001409F7">
        <w:rPr>
          <w:b/>
          <w:bCs/>
        </w:rPr>
        <w:t>Clarificación</w:t>
      </w:r>
    </w:p>
    <w:p w14:paraId="321042ED" w14:textId="1167FFF8" w:rsidR="0033413E" w:rsidRDefault="0033413E" w:rsidP="003B0759">
      <w:r>
        <w:t>La etapa de clarificación se realiza, tradicionalmente, precalentando el calor generado en los quemadores en combinación sin evaporación y alcalinizando el jugo de caña de azúcar mediante la adición de aditivos básicos a base de corteza vegetal como el guásimo, cadillo, etc.</w:t>
      </w:r>
    </w:p>
    <w:p w14:paraId="34E451B8" w14:textId="77777777" w:rsidR="0033413E" w:rsidRDefault="0033413E" w:rsidP="0033413E">
      <w:r>
        <w:t>En algunos lugares se utiliza la ceniza de la cascarilla del café. La clarificación se realiza por flotación. En esta etapa, la cachaza se elimina en forma de burbujas que se forman en la superficie del jugo, lo que garantiza un producto más puro y claro.</w:t>
      </w:r>
    </w:p>
    <w:p w14:paraId="7D457362" w14:textId="77777777" w:rsidR="0033413E" w:rsidRDefault="0033413E" w:rsidP="0033413E">
      <w:r>
        <w:t>La literatura sugiere aumentar la temperatura del jugo en el rango de 1.5 - 2.5 °C / min. Esto permite que los contaminantes floculan debido al efecto combinado de la temperatura, el tiempo de clarificación y el floculante o aglutinante. Es importante tener en cuenta que el tiempo de residencia del jugo en la sartén después de la clarificación debe ser de 1,5 a 2 horas.</w:t>
      </w:r>
    </w:p>
    <w:p w14:paraId="36BB68E6" w14:textId="161AB129" w:rsidR="009F134C" w:rsidRPr="001409F7" w:rsidRDefault="0033413E" w:rsidP="003B0759">
      <w:r>
        <w:t>Uno de los factores más importantes a controlar al hacer panela es la acidez del jugo. Para medir este factor se utiliza el pH (0 - 7 soluciones ácidas y 7-14 soluciones básicas). El objetivo es trabajar a un pH neutro (7) que no destruya los azúcares reductores presentes y evite la descomposición o inversión de la sacarosa en azúcares reductores (glucosa y fructosa).</w:t>
      </w:r>
    </w:p>
    <w:p w14:paraId="6892E4C4" w14:textId="34854839" w:rsidR="00CB37EA" w:rsidRPr="001409F7" w:rsidRDefault="009F134C" w:rsidP="00EB68D0">
      <w:pPr>
        <w:rPr>
          <w:b/>
          <w:bCs/>
        </w:rPr>
      </w:pPr>
      <w:r w:rsidRPr="001409F7">
        <w:rPr>
          <w:b/>
          <w:bCs/>
        </w:rPr>
        <w:t>Evaporación y concentración</w:t>
      </w:r>
    </w:p>
    <w:p w14:paraId="45FA5F2A" w14:textId="77777777" w:rsidR="0033413E" w:rsidRDefault="0033413E" w:rsidP="0033413E">
      <w:r>
        <w:t>Al final de la refinación del jugo de caña de azúcar, el contenido de agua se evapora. Esto aumenta la concentración de azúcar hasta que alcanza un nivel de sólidos solubles de alrededor de 70 ° Brix, llamado miel.</w:t>
      </w:r>
    </w:p>
    <w:p w14:paraId="74430CDA" w14:textId="77777777" w:rsidR="0033413E" w:rsidRDefault="0033413E" w:rsidP="0033413E">
      <w:r>
        <w:lastRenderedPageBreak/>
        <w:t>Este proceso se realiza en platos metálicos en módulos de paneles pequeños o en filas de 3 - 4 pailas en módulos grandes. Las pailas aumentan la eficiencia energética, reduce el tiempo de residencia, aumenta la producción y los ingresos de los productores.</w:t>
      </w:r>
    </w:p>
    <w:p w14:paraId="7830843A" w14:textId="4DAF88F3" w:rsidR="009F134C" w:rsidRPr="001409F7" w:rsidRDefault="0033413E" w:rsidP="0033413E">
      <w:r>
        <w:t>En la etapa de concentración, el jugo ya evaporado se concentra evaporando más agua. La diferencia en esta etapa es que se usa menos jugo y que la sacarosa se remueve constantemente para evitar que se queme y se pegue a las paredes de la olla.</w:t>
      </w:r>
    </w:p>
    <w:p w14:paraId="6AC4B18B" w14:textId="397A8FAE" w:rsidR="009F134C" w:rsidRPr="001409F7" w:rsidRDefault="009F134C" w:rsidP="00EB68D0">
      <w:pPr>
        <w:rPr>
          <w:b/>
          <w:bCs/>
        </w:rPr>
      </w:pPr>
      <w:r w:rsidRPr="001409F7">
        <w:rPr>
          <w:b/>
          <w:bCs/>
        </w:rPr>
        <w:t xml:space="preserve">Punteo </w:t>
      </w:r>
    </w:p>
    <w:p w14:paraId="0C4B0C42" w14:textId="77777777" w:rsidR="0033413E" w:rsidRDefault="0033413E" w:rsidP="0033413E">
      <w:r>
        <w:t>Esta parte del proceso consiste en la evaporación casi completa del agua. Con ello se consigue la mayor concentración de sólidos alcanzando valores superiores a los 90 ° Brix.</w:t>
      </w:r>
    </w:p>
    <w:p w14:paraId="4D7A5259" w14:textId="77777777" w:rsidR="0033413E" w:rsidRDefault="0033413E" w:rsidP="0033413E">
      <w:r>
        <w:t>Un indicador técnico es el punto de ebullición de la miel, que debe llegar a unos 127 °C para la panela granular. Esta temperatura puede variar hasta 2 °C dependiendo de la altitud y la pureza de la miel.</w:t>
      </w:r>
    </w:p>
    <w:p w14:paraId="2F62D9F7" w14:textId="5FAA90E2" w:rsidR="009F134C" w:rsidRDefault="0033413E" w:rsidP="003B0759">
      <w:pPr>
        <w:rPr>
          <w:ins w:id="946" w:author="Maria Fernanda Morales Angulo" w:date="2025-04-16T10:15:00Z" w16du:dateUtc="2025-04-16T15:15:00Z"/>
        </w:rPr>
      </w:pPr>
      <w:r>
        <w:t>Sin equipo de control, el módulo panelero se basa en la observación de propiedades específicas como la viscosidad y la adhesión de la miel.</w:t>
      </w:r>
    </w:p>
    <w:p w14:paraId="2B332EC0" w14:textId="77777777" w:rsidR="000E214D" w:rsidRPr="001409F7" w:rsidRDefault="000E214D" w:rsidP="003B0759"/>
    <w:p w14:paraId="1BF26CFF" w14:textId="452DD9E7" w:rsidR="009F134C" w:rsidRPr="001409F7" w:rsidRDefault="009F134C" w:rsidP="00EB68D0">
      <w:pPr>
        <w:rPr>
          <w:b/>
          <w:bCs/>
        </w:rPr>
      </w:pPr>
      <w:r w:rsidRPr="001409F7">
        <w:rPr>
          <w:b/>
          <w:bCs/>
        </w:rPr>
        <w:t>Cristalización y enfriamiento</w:t>
      </w:r>
    </w:p>
    <w:p w14:paraId="3565EA0B" w14:textId="77777777" w:rsidR="0033413E" w:rsidRDefault="0033413E" w:rsidP="0033413E">
      <w:r>
        <w:t xml:space="preserve">En esta etapa se bate la miel y cuando llega al punto de panela se retira del fogón y se remueve con un batidor de acero inoxidable en un recipiente llamado </w:t>
      </w:r>
      <w:proofErr w:type="spellStart"/>
      <w:r>
        <w:t>cazo</w:t>
      </w:r>
      <w:proofErr w:type="spellEnd"/>
      <w:r>
        <w:t>.</w:t>
      </w:r>
    </w:p>
    <w:p w14:paraId="53998860" w14:textId="77777777" w:rsidR="0033413E" w:rsidRDefault="0033413E" w:rsidP="0033413E">
      <w:r>
        <w:t>Una vez encontrado el punto, se deja enfriar, batiéndolo por 20 minutos, logrando su enfriamiento y acto seguido se transfiere a las gabelas que pueden ser de 1 libra o de 1 kilo.</w:t>
      </w:r>
    </w:p>
    <w:p w14:paraId="0B0D5D3F" w14:textId="55677363" w:rsidR="009F134C" w:rsidRPr="001409F7" w:rsidRDefault="0033413E" w:rsidP="0033413E">
      <w:r>
        <w:t>Al pasar 20 minutos, ya la panela se ha cristalizado, desarman las gabelas y la panela ya se encuentra lista para ser empacada, sin antes dejar enfriar.</w:t>
      </w:r>
    </w:p>
    <w:p w14:paraId="249AE6BE" w14:textId="3A808B3F" w:rsidR="009F134C" w:rsidRPr="001409F7" w:rsidRDefault="009F134C" w:rsidP="00EB68D0">
      <w:pPr>
        <w:rPr>
          <w:b/>
          <w:bCs/>
        </w:rPr>
      </w:pPr>
      <w:r w:rsidRPr="001409F7">
        <w:rPr>
          <w:b/>
          <w:bCs/>
        </w:rPr>
        <w:t>Tamizado</w:t>
      </w:r>
    </w:p>
    <w:p w14:paraId="10BA2E3A" w14:textId="77777777" w:rsidR="0033413E" w:rsidRDefault="0033413E" w:rsidP="0033413E">
      <w:r>
        <w:t>El único caso en que es necesario este paso es en la producción de panela granulada, proceso que consiste en tamizar la panela después de la molienda para obtener un granulado uniforme.</w:t>
      </w:r>
    </w:p>
    <w:p w14:paraId="1F35D0DF" w14:textId="669C570B" w:rsidR="009F134C" w:rsidRPr="001409F7" w:rsidRDefault="0033413E" w:rsidP="003B0759">
      <w:r>
        <w:lastRenderedPageBreak/>
        <w:t>El residuo del tamiz se procesa nuevamente y se envía a evaporación.</w:t>
      </w:r>
    </w:p>
    <w:p w14:paraId="49F7676A" w14:textId="77777777" w:rsidR="009F134C" w:rsidRPr="001409F7" w:rsidRDefault="009F134C" w:rsidP="009F134C">
      <w:pPr>
        <w:pStyle w:val="Ttulo2"/>
        <w:rPr>
          <w:lang w:val="es-CO"/>
        </w:rPr>
      </w:pPr>
      <w:bookmarkStart w:id="947" w:name="_Toc195690871"/>
      <w:r w:rsidRPr="001409F7">
        <w:rPr>
          <w:lang w:val="es-CO"/>
        </w:rPr>
        <w:t>Hornilla panelera</w:t>
      </w:r>
      <w:bookmarkEnd w:id="947"/>
    </w:p>
    <w:p w14:paraId="33471B6F" w14:textId="0907E62B" w:rsidR="007B60B9" w:rsidRDefault="0033413E" w:rsidP="009F134C">
      <w:pPr>
        <w:rPr>
          <w:ins w:id="948" w:author="Maria Fernanda Morales Angulo" w:date="2025-04-16T10:15:00Z" w16du:dateUtc="2025-04-16T15:15:00Z"/>
        </w:rPr>
      </w:pPr>
      <w:r w:rsidRPr="0033413E">
        <w:t>El horno para hacer panela, comúnmente llamado quemador panelero, es un subsistema, dispositivo o equipo en un ingenio azucarero que remueve la mayoría de las impurezas y evapora el agua del jugo de la caña de azúcar para concentrar los sólidos solubles, principalmente azúcar, hasta "punto de la panela". La energía utilizada para calentar el jugo y evaporar el agua proviene del bagazo que se produce al triturar la caña de azúcar.</w:t>
      </w:r>
    </w:p>
    <w:p w14:paraId="3E00AB4E" w14:textId="77777777" w:rsidR="000E214D" w:rsidRDefault="000E214D" w:rsidP="009F134C">
      <w:pPr>
        <w:rPr>
          <w:ins w:id="949" w:author="Maria Fernanda Morales Angulo" w:date="2025-04-16T10:15:00Z" w16du:dateUtc="2025-04-16T15:15:00Z"/>
        </w:rPr>
      </w:pPr>
    </w:p>
    <w:p w14:paraId="4F9F95D7" w14:textId="77777777" w:rsidR="000E214D" w:rsidRDefault="000E214D" w:rsidP="009F134C">
      <w:pPr>
        <w:rPr>
          <w:ins w:id="950" w:author="Maria Fernanda Morales Angulo" w:date="2025-04-16T10:15:00Z" w16du:dateUtc="2025-04-16T15:15:00Z"/>
        </w:rPr>
      </w:pPr>
    </w:p>
    <w:p w14:paraId="44F5753A" w14:textId="77777777" w:rsidR="000E214D" w:rsidRDefault="000E214D" w:rsidP="009F134C">
      <w:pPr>
        <w:rPr>
          <w:ins w:id="951" w:author="Maria Fernanda Morales Angulo" w:date="2025-04-16T10:16:00Z" w16du:dateUtc="2025-04-16T15:16:00Z"/>
        </w:rPr>
      </w:pPr>
    </w:p>
    <w:p w14:paraId="48ABCB95" w14:textId="77777777" w:rsidR="000E214D" w:rsidRDefault="000E214D" w:rsidP="009F134C">
      <w:pPr>
        <w:rPr>
          <w:ins w:id="952" w:author="Maria Fernanda Morales Angulo" w:date="2025-04-16T10:16:00Z" w16du:dateUtc="2025-04-16T15:16:00Z"/>
        </w:rPr>
      </w:pPr>
    </w:p>
    <w:p w14:paraId="6FF8B875" w14:textId="77777777" w:rsidR="000E214D" w:rsidRDefault="000E214D" w:rsidP="009F134C"/>
    <w:p w14:paraId="280CBA2C" w14:textId="5C8A1CAB" w:rsidR="009F134C" w:rsidRPr="001409F7" w:rsidRDefault="009F134C" w:rsidP="009F134C">
      <w:pPr>
        <w:pStyle w:val="Figura"/>
      </w:pPr>
      <w:r w:rsidRPr="001409F7">
        <w:t>Diagrama en perspectiva de un trapiche panelero</w:t>
      </w:r>
    </w:p>
    <w:p w14:paraId="397AC3B5" w14:textId="603DEFBC" w:rsidR="009F134C" w:rsidRPr="001409F7" w:rsidRDefault="009F134C" w:rsidP="009F134C">
      <w:pPr>
        <w:ind w:firstLine="0"/>
        <w:jc w:val="center"/>
      </w:pPr>
      <w:r w:rsidRPr="001409F7">
        <w:rPr>
          <w:noProof/>
        </w:rPr>
        <w:lastRenderedPageBreak/>
        <w:drawing>
          <wp:inline distT="0" distB="0" distL="0" distR="0" wp14:anchorId="10CBBD8C" wp14:editId="0660CAEF">
            <wp:extent cx="6111240" cy="3438525"/>
            <wp:effectExtent l="0" t="0" r="3810" b="9525"/>
            <wp:docPr id="26" name="Imagen 26" descr="La imagen ilustra en perspectiva el diagrama de un trapiche panelero y los diferentes pasos que se surten en la transformación de la caña en pan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La imagen ilustra en perspectiva el diagrama de un trapiche panelero y los diferentes pasos que se surten en la transformación de la caña en panela."/>
                    <pic:cNvPicPr/>
                  </pic:nvPicPr>
                  <pic:blipFill rotWithShape="1">
                    <a:blip r:embed="rId20"/>
                    <a:srcRect b="7854"/>
                    <a:stretch/>
                  </pic:blipFill>
                  <pic:spPr bwMode="auto">
                    <a:xfrm>
                      <a:off x="0" y="0"/>
                      <a:ext cx="6111970" cy="3438936"/>
                    </a:xfrm>
                    <a:prstGeom prst="rect">
                      <a:avLst/>
                    </a:prstGeom>
                    <a:ln>
                      <a:noFill/>
                    </a:ln>
                    <a:extLst>
                      <a:ext uri="{53640926-AAD7-44D8-BBD7-CCE9431645EC}">
                        <a14:shadowObscured xmlns:a14="http://schemas.microsoft.com/office/drawing/2010/main"/>
                      </a:ext>
                    </a:extLst>
                  </pic:spPr>
                </pic:pic>
              </a:graphicData>
            </a:graphic>
          </wp:inline>
        </w:drawing>
      </w:r>
    </w:p>
    <w:p w14:paraId="4322F96E" w14:textId="739068B8" w:rsidR="00B3707B" w:rsidRPr="00B451CA" w:rsidRDefault="00B3707B">
      <w:pPr>
        <w:ind w:firstLine="0"/>
        <w:jc w:val="both"/>
        <w:rPr>
          <w:sz w:val="22"/>
          <w:rPrChange w:id="953" w:author="Maria Fernanda Morales Angulo" w:date="2025-04-15T21:53:00Z" w16du:dateUtc="2025-04-16T02:53:00Z">
            <w:rPr/>
          </w:rPrChange>
        </w:rPr>
        <w:pPrChange w:id="954" w:author="Maria Fernanda Morales Angulo" w:date="2025-04-15T21:53:00Z" w16du:dateUtc="2025-04-16T02:53:00Z">
          <w:pPr/>
        </w:pPrChange>
      </w:pPr>
      <w:r w:rsidRPr="00B451CA">
        <w:rPr>
          <w:sz w:val="22"/>
          <w:rPrChange w:id="955" w:author="Maria Fernanda Morales Angulo" w:date="2025-04-15T21:53:00Z" w16du:dateUtc="2025-04-16T02:53:00Z">
            <w:rPr/>
          </w:rPrChange>
        </w:rPr>
        <w:t xml:space="preserve">Nota. Adaptada de Programa de procesos Agroindustriales. CORPOICA- C.I. </w:t>
      </w:r>
      <w:proofErr w:type="spellStart"/>
      <w:r w:rsidRPr="00B451CA">
        <w:rPr>
          <w:sz w:val="22"/>
          <w:rPrChange w:id="956" w:author="Maria Fernanda Morales Angulo" w:date="2025-04-15T21:53:00Z" w16du:dateUtc="2025-04-16T02:53:00Z">
            <w:rPr/>
          </w:rPrChange>
        </w:rPr>
        <w:t>Tibaitatá</w:t>
      </w:r>
      <w:proofErr w:type="spellEnd"/>
      <w:r w:rsidRPr="00B451CA">
        <w:rPr>
          <w:sz w:val="22"/>
          <w:rPrChange w:id="957" w:author="Maria Fernanda Morales Angulo" w:date="2025-04-15T21:53:00Z" w16du:dateUtc="2025-04-16T02:53:00Z">
            <w:rPr/>
          </w:rPrChange>
        </w:rPr>
        <w:t xml:space="preserve"> (2011).</w:t>
      </w:r>
    </w:p>
    <w:p w14:paraId="27FFBC44" w14:textId="423FBF78" w:rsidR="00CC5F82" w:rsidRDefault="0033413E" w:rsidP="000E214D">
      <w:r>
        <w:t>La mayoría de los ingenios azucareros trabajan con un sistema de “evaporación abierta y fuego directo”. Está abierto porque el evaporador (olla) está en contacto directo con los gases de combustión, por lo que el jugo hierve a la presión atmosférica local y tiene llama abierta.</w:t>
      </w:r>
    </w:p>
    <w:p w14:paraId="10985A8F" w14:textId="55524254" w:rsidR="007B60B9" w:rsidRPr="0033413E" w:rsidDel="00CC5F82" w:rsidRDefault="0033413E" w:rsidP="0033413E">
      <w:pPr>
        <w:rPr>
          <w:del w:id="958" w:author="Maria Fernanda Morales Angulo" w:date="2025-04-16T09:17:00Z" w16du:dateUtc="2025-04-16T14:17:00Z"/>
          <w:b/>
          <w:bCs/>
        </w:rPr>
      </w:pPr>
      <w:r w:rsidRPr="0033413E">
        <w:rPr>
          <w:b/>
          <w:bCs/>
        </w:rPr>
        <w:t>A continuación, se presentan las partes que componen una hornilla panelera</w:t>
      </w:r>
      <w:ins w:id="959" w:author="Maria Fernanda Morales Angulo" w:date="2025-04-16T09:17:00Z" w16du:dateUtc="2025-04-16T14:17:00Z">
        <w:r w:rsidR="00CC5F82">
          <w:t>:</w:t>
        </w:r>
      </w:ins>
      <w:del w:id="960" w:author="Maria Fernanda Morales Angulo" w:date="2025-04-16T09:17:00Z" w16du:dateUtc="2025-04-16T14:17:00Z">
        <w:r w:rsidRPr="0033413E" w:rsidDel="00CC5F82">
          <w:rPr>
            <w:b/>
            <w:bCs/>
          </w:rPr>
          <w:delText>.</w:delText>
        </w:r>
      </w:del>
    </w:p>
    <w:p w14:paraId="21CFA4D9" w14:textId="77777777" w:rsidR="007B60B9" w:rsidRPr="001409F7" w:rsidDel="00CC5F82" w:rsidRDefault="007B60B9">
      <w:pPr>
        <w:rPr>
          <w:del w:id="961" w:author="Maria Fernanda Morales Angulo" w:date="2025-04-16T09:17:00Z" w16du:dateUtc="2025-04-16T14:17:00Z"/>
        </w:rPr>
        <w:pPrChange w:id="962" w:author="Maria Fernanda Morales Angulo" w:date="2025-04-16T09:17:00Z" w16du:dateUtc="2025-04-16T14:17:00Z">
          <w:pPr>
            <w:spacing w:before="0" w:after="160" w:line="259" w:lineRule="auto"/>
            <w:ind w:firstLine="0"/>
          </w:pPr>
        </w:pPrChange>
      </w:pPr>
      <w:del w:id="963" w:author="Maria Fernanda Morales Angulo" w:date="2025-04-16T09:17:00Z" w16du:dateUtc="2025-04-16T14:17:00Z">
        <w:r w:rsidRPr="001409F7" w:rsidDel="00CC5F82">
          <w:br w:type="page"/>
        </w:r>
      </w:del>
    </w:p>
    <w:p w14:paraId="7E5D9F13" w14:textId="56DB07DC" w:rsidR="009F134C" w:rsidRPr="001409F7" w:rsidDel="00B451CA" w:rsidRDefault="009F134C">
      <w:pPr>
        <w:pStyle w:val="Figura"/>
        <w:jc w:val="left"/>
        <w:rPr>
          <w:del w:id="964" w:author="Maria Fernanda Morales Angulo" w:date="2025-04-15T21:59:00Z" w16du:dateUtc="2025-04-16T02:59:00Z"/>
        </w:rPr>
        <w:pPrChange w:id="965" w:author="Maria Fernanda Morales Angulo" w:date="2025-04-15T21:59:00Z" w16du:dateUtc="2025-04-16T02:59:00Z">
          <w:pPr>
            <w:pStyle w:val="Figura"/>
          </w:pPr>
        </w:pPrChange>
      </w:pPr>
      <w:del w:id="966" w:author="Maria Fernanda Morales Angulo" w:date="2025-04-15T21:59:00Z" w16du:dateUtc="2025-04-16T02:59:00Z">
        <w:r w:rsidRPr="001409F7" w:rsidDel="00B451CA">
          <w:lastRenderedPageBreak/>
          <w:delText>Partes que componen una hornilla panelera</w:delText>
        </w:r>
      </w:del>
    </w:p>
    <w:p w14:paraId="3F6CF39D" w14:textId="482361A0" w:rsidR="009F134C" w:rsidRPr="001409F7" w:rsidRDefault="000C5061">
      <w:pPr>
        <w:pPrChange w:id="967" w:author="Maria Fernanda Morales Angulo" w:date="2025-04-16T09:17:00Z" w16du:dateUtc="2025-04-16T14:17:00Z">
          <w:pPr>
            <w:ind w:firstLine="0"/>
            <w:jc w:val="center"/>
          </w:pPr>
        </w:pPrChange>
      </w:pPr>
      <w:del w:id="968" w:author="Maria Fernanda Morales Angulo" w:date="2025-04-15T21:59:00Z" w16du:dateUtc="2025-04-16T02:59:00Z">
        <w:r w:rsidRPr="001409F7" w:rsidDel="00B451CA">
          <w:rPr>
            <w:noProof/>
          </w:rPr>
          <w:drawing>
            <wp:inline distT="0" distB="0" distL="0" distR="0" wp14:anchorId="11B8D58C" wp14:editId="106516BD">
              <wp:extent cx="6074410" cy="4695825"/>
              <wp:effectExtent l="0" t="0" r="2540" b="9525"/>
              <wp:docPr id="28" name="Imagen 28" descr="Nota: Adaptada / Programa de procesos Agroindustriales. CORPOICA- C.I. Tibaitatá,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Nota: Adaptada / Programa de procesos Agroindustriales. CORPOICA- C.I. Tibaitatá, 2011"/>
                      <pic:cNvPicPr/>
                    </pic:nvPicPr>
                    <pic:blipFill rotWithShape="1">
                      <a:blip r:embed="rId21"/>
                      <a:srcRect b="3012"/>
                      <a:stretch/>
                    </pic:blipFill>
                    <pic:spPr bwMode="auto">
                      <a:xfrm>
                        <a:off x="0" y="0"/>
                        <a:ext cx="6079382" cy="4699669"/>
                      </a:xfrm>
                      <a:prstGeom prst="rect">
                        <a:avLst/>
                      </a:prstGeom>
                      <a:ln>
                        <a:noFill/>
                      </a:ln>
                      <a:extLst>
                        <a:ext uri="{53640926-AAD7-44D8-BBD7-CCE9431645EC}">
                          <a14:shadowObscured xmlns:a14="http://schemas.microsoft.com/office/drawing/2010/main"/>
                        </a:ext>
                      </a:extLst>
                    </pic:spPr>
                  </pic:pic>
                </a:graphicData>
              </a:graphic>
            </wp:inline>
          </w:drawing>
        </w:r>
      </w:del>
    </w:p>
    <w:p w14:paraId="1A62B056" w14:textId="4B740C52" w:rsidR="00B3707B" w:rsidRPr="00B451CA" w:rsidDel="00B451CA" w:rsidRDefault="00B3707B">
      <w:pPr>
        <w:ind w:firstLine="0"/>
        <w:jc w:val="both"/>
        <w:rPr>
          <w:del w:id="969" w:author="Maria Fernanda Morales Angulo" w:date="2025-04-15T21:59:00Z" w16du:dateUtc="2025-04-16T02:59:00Z"/>
          <w:sz w:val="22"/>
          <w:rPrChange w:id="970" w:author="Maria Fernanda Morales Angulo" w:date="2025-04-15T21:58:00Z" w16du:dateUtc="2025-04-16T02:58:00Z">
            <w:rPr>
              <w:del w:id="971" w:author="Maria Fernanda Morales Angulo" w:date="2025-04-15T21:59:00Z" w16du:dateUtc="2025-04-16T02:59:00Z"/>
            </w:rPr>
          </w:rPrChange>
        </w:rPr>
        <w:pPrChange w:id="972" w:author="Maria Fernanda Morales Angulo" w:date="2025-04-15T21:58:00Z" w16du:dateUtc="2025-04-16T02:58:00Z">
          <w:pPr/>
        </w:pPrChange>
      </w:pPr>
      <w:del w:id="973" w:author="Maria Fernanda Morales Angulo" w:date="2025-04-15T21:59:00Z" w16du:dateUtc="2025-04-16T02:59:00Z">
        <w:r w:rsidRPr="00B451CA" w:rsidDel="00B451CA">
          <w:rPr>
            <w:sz w:val="22"/>
            <w:rPrChange w:id="974" w:author="Maria Fernanda Morales Angulo" w:date="2025-04-15T21:58:00Z" w16du:dateUtc="2025-04-16T02:58:00Z">
              <w:rPr/>
            </w:rPrChange>
          </w:rPr>
          <w:delText>Nota. Adaptada de Programa de procesos Agroindustriales. CORPOICA- C.I. Tibaitatá (2011).</w:delText>
        </w:r>
      </w:del>
    </w:p>
    <w:p w14:paraId="4E173F72" w14:textId="77777777" w:rsidR="000C5061" w:rsidRPr="0033413E" w:rsidRDefault="000C5061">
      <w:pPr>
        <w:pStyle w:val="Prrafodelista"/>
        <w:numPr>
          <w:ilvl w:val="0"/>
          <w:numId w:val="24"/>
        </w:numPr>
        <w:rPr>
          <w:rStyle w:val="Textoennegrita"/>
          <w:lang w:val="es-CO"/>
        </w:rPr>
      </w:pPr>
      <w:r w:rsidRPr="0033413E">
        <w:rPr>
          <w:rStyle w:val="Textoennegrita"/>
          <w:lang w:val="es-CO"/>
        </w:rPr>
        <w:t>Cámara de combustión</w:t>
      </w:r>
    </w:p>
    <w:p w14:paraId="5E155D8E" w14:textId="7450ED9D" w:rsidR="000C5061" w:rsidRDefault="0033413E" w:rsidP="000C5061">
      <w:r w:rsidRPr="0033413E">
        <w:t>Una cavidad en la parte delantera del quemador donde se quema bagazo u otro combustible para producir la energía o el calor necesarios para el proceso de fabricación de Panela.</w:t>
      </w:r>
      <w:r w:rsidR="008D35D1" w:rsidRPr="001409F7">
        <w:t xml:space="preserve"> </w:t>
      </w:r>
    </w:p>
    <w:p w14:paraId="340401BB" w14:textId="1EE9CB3F" w:rsidR="0033413E" w:rsidRPr="0033413E" w:rsidRDefault="0033413E" w:rsidP="0033413E">
      <w:pPr>
        <w:rPr>
          <w:b/>
          <w:bCs/>
        </w:rPr>
      </w:pPr>
      <w:r w:rsidRPr="0033413E">
        <w:rPr>
          <w:b/>
          <w:bCs/>
        </w:rPr>
        <w:t>Tipos de cámaras de combustión</w:t>
      </w:r>
    </w:p>
    <w:p w14:paraId="341BA541" w14:textId="44408347" w:rsidR="000C5061" w:rsidRPr="001409F7" w:rsidRDefault="000C5061">
      <w:pPr>
        <w:pStyle w:val="Prrafodelista"/>
        <w:numPr>
          <w:ilvl w:val="0"/>
          <w:numId w:val="22"/>
        </w:numPr>
        <w:rPr>
          <w:lang w:val="es-CO"/>
        </w:rPr>
      </w:pPr>
      <w:r w:rsidRPr="001409F7">
        <w:rPr>
          <w:b/>
          <w:bCs/>
          <w:lang w:val="es-CO"/>
        </w:rPr>
        <w:t>Plana:</w:t>
      </w:r>
      <w:r w:rsidRPr="001409F7">
        <w:rPr>
          <w:lang w:val="es-CO"/>
        </w:rPr>
        <w:t xml:space="preserve"> </w:t>
      </w:r>
      <w:r w:rsidR="0033413E" w:rsidRPr="0033413E">
        <w:rPr>
          <w:lang w:val="es-CO"/>
        </w:rPr>
        <w:t xml:space="preserve">En las cámaras convencionales, la superficie de la parrilla es demasiado grande, lo que permite que el aire falso enfríe el gas, lo que resulta en bajas temperaturas de combustión (850 °C, humedad del bagazo de 30 °C). Además, la </w:t>
      </w:r>
      <w:r w:rsidR="0033413E" w:rsidRPr="0033413E">
        <w:rPr>
          <w:lang w:val="es-CO"/>
        </w:rPr>
        <w:lastRenderedPageBreak/>
        <w:t>superficie relativamente fría de la olla está directamente en la cámara, lo que termina en una combustión incompleta y un alto porcentaje de CO (6-7 %).</w:t>
      </w:r>
    </w:p>
    <w:p w14:paraId="515E1DD2" w14:textId="77777777" w:rsidR="00695FF7" w:rsidRPr="00695FF7" w:rsidRDefault="000C5061" w:rsidP="00695FF7">
      <w:pPr>
        <w:pStyle w:val="Prrafodelista"/>
        <w:rPr>
          <w:lang w:val="es-CO"/>
        </w:rPr>
      </w:pPr>
      <w:r w:rsidRPr="001409F7">
        <w:rPr>
          <w:b/>
          <w:bCs/>
          <w:lang w:val="es-CO"/>
        </w:rPr>
        <w:t xml:space="preserve">Plana-CIMPA: </w:t>
      </w:r>
      <w:r w:rsidR="00695FF7" w:rsidRPr="00695FF7">
        <w:rPr>
          <w:lang w:val="es-CO"/>
        </w:rPr>
        <w:t xml:space="preserve">Esta cámara es un diseño mejorado de la cámara tradicional, donde el bagazo se quema lejos de la primera bandeja y alcanza una alta temperatura de combustión de casi 950 °C. Este tipo de cámara se caracteriza por la combustión de bagazo con una humedad inferior al 30 % (base húmeda, </w:t>
      </w:r>
      <w:proofErr w:type="spellStart"/>
      <w:r w:rsidR="00695FF7" w:rsidRPr="00695FF7">
        <w:rPr>
          <w:lang w:val="es-CO"/>
        </w:rPr>
        <w:t>b.h</w:t>
      </w:r>
      <w:proofErr w:type="spellEnd"/>
      <w:r w:rsidR="00695FF7" w:rsidRPr="00695FF7">
        <w:rPr>
          <w:lang w:val="es-CO"/>
        </w:rPr>
        <w:t>.) y un exceso de aire de casi el 60 %.</w:t>
      </w:r>
    </w:p>
    <w:p w14:paraId="2DB69167" w14:textId="30090309" w:rsidR="000C5061" w:rsidRPr="001409F7" w:rsidRDefault="00695FF7" w:rsidP="00695FF7">
      <w:pPr>
        <w:pStyle w:val="Prrafodelista"/>
        <w:numPr>
          <w:ilvl w:val="0"/>
          <w:numId w:val="0"/>
        </w:numPr>
        <w:ind w:left="720"/>
        <w:rPr>
          <w:lang w:val="es-CO"/>
        </w:rPr>
      </w:pPr>
      <w:r w:rsidRPr="00695FF7">
        <w:rPr>
          <w:lang w:val="es-CO"/>
        </w:rPr>
        <w:t>Las dimensiones de la cámara dependen de la energía requerida para el proceso y la geometría de la parrilla estándar. En general son más largas que anchas y las dimensiones son la velocidad del gas (3-5 m/s debajo de la primera cubeta y 7-10 m/s debajo de la última cubeta) y el máximo medio La 4ª o 5ª cubeta dada la longitud de la llama del bagazo alcanzando los 6 metros.</w:t>
      </w:r>
    </w:p>
    <w:p w14:paraId="3F44B5EE" w14:textId="77777777" w:rsidR="00695FF7" w:rsidRPr="00695FF7" w:rsidRDefault="000C5061" w:rsidP="00695FF7">
      <w:pPr>
        <w:pStyle w:val="Prrafodelista"/>
        <w:rPr>
          <w:lang w:val="es-CO"/>
        </w:rPr>
      </w:pPr>
      <w:r w:rsidRPr="001409F7">
        <w:rPr>
          <w:b/>
          <w:bCs/>
          <w:lang w:val="es-CO"/>
        </w:rPr>
        <w:t>Ward-CIMPA:</w:t>
      </w:r>
      <w:r w:rsidRPr="001409F7">
        <w:rPr>
          <w:lang w:val="es-CO"/>
        </w:rPr>
        <w:t xml:space="preserve"> </w:t>
      </w:r>
      <w:r w:rsidR="00695FF7" w:rsidRPr="00695FF7">
        <w:rPr>
          <w:lang w:val="es-CO"/>
        </w:rPr>
        <w:t>Este tipo de cámara tiene un diseño especial que aumenta la combustión y la eficiencia del proceso. Esto se debe a una mejor estabilidad en términos de temperatura y potencia a lo largo del tiempo. Este tipo de cámara puede alcanzar temperaturas cercanas a los 1200 °C y, cuando se le suministra un 60 % de exceso de aire y una humedad promedio de 40 bagazo, produce un 3 % en volumen de monóxido de carbono y un 14 % en volumen de dióxido de carbono.</w:t>
      </w:r>
    </w:p>
    <w:p w14:paraId="1D87F351" w14:textId="77777777" w:rsidR="00695FF7" w:rsidRPr="00695FF7" w:rsidRDefault="00695FF7" w:rsidP="00695FF7">
      <w:pPr>
        <w:pStyle w:val="Prrafodelista"/>
        <w:numPr>
          <w:ilvl w:val="0"/>
          <w:numId w:val="0"/>
        </w:numPr>
        <w:ind w:left="720"/>
        <w:rPr>
          <w:lang w:val="es-CO"/>
        </w:rPr>
      </w:pPr>
      <w:r w:rsidRPr="00695FF7">
        <w:rPr>
          <w:lang w:val="es-CO"/>
        </w:rPr>
        <w:t>También cuenta con dos características especiales. Primero, hay lámparas que precalientan y secan el bagazo antes de quemarlo.</w:t>
      </w:r>
    </w:p>
    <w:p w14:paraId="271A2F16" w14:textId="3A314FEF" w:rsidR="00695FF7" w:rsidDel="000E214D" w:rsidRDefault="00695FF7" w:rsidP="00CC5F82">
      <w:pPr>
        <w:pStyle w:val="Prrafodelista"/>
        <w:numPr>
          <w:ilvl w:val="0"/>
          <w:numId w:val="0"/>
        </w:numPr>
        <w:ind w:left="720"/>
        <w:rPr>
          <w:del w:id="975" w:author="Maria Fernanda Morales Angulo" w:date="2025-04-16T09:18:00Z" w16du:dateUtc="2025-04-16T14:18:00Z"/>
          <w:lang w:val="es-CO"/>
        </w:rPr>
      </w:pPr>
      <w:r w:rsidRPr="00695FF7">
        <w:rPr>
          <w:lang w:val="es-CO"/>
        </w:rPr>
        <w:t>En esta tolva, la humedad contenida en el bagazo se evapora de las paredes de la cámara bajo la acción de la energía radiante. Esta característica permite la introducción de bagazo con un contenido de humedad de casi 45 % (</w:t>
      </w:r>
      <w:proofErr w:type="spellStart"/>
      <w:r w:rsidRPr="00695FF7">
        <w:rPr>
          <w:lang w:val="es-CO"/>
        </w:rPr>
        <w:t>b.h</w:t>
      </w:r>
      <w:proofErr w:type="spellEnd"/>
      <w:r w:rsidRPr="00695FF7">
        <w:rPr>
          <w:lang w:val="es-CO"/>
        </w:rPr>
        <w:t>.). En segundo lugar, el aire necesario para la combustión se suministra en dos corrientes. Uno es el aire primario que fluye a través de la parrilla (un total de 70 litros de aire) y el 30 % restante se alimenta como aire secundario a la cámara por encima de la combustión de los volátiles en el lecho de bagazo (Gordillo &amp; García, 1992).</w:t>
      </w:r>
    </w:p>
    <w:p w14:paraId="540E5A78" w14:textId="77777777" w:rsidR="000E214D" w:rsidRPr="000E214D" w:rsidRDefault="000E214D">
      <w:pPr>
        <w:ind w:left="720" w:hanging="360"/>
        <w:rPr>
          <w:ins w:id="976" w:author="Maria Fernanda Morales Angulo" w:date="2025-04-16T10:16:00Z" w16du:dateUtc="2025-04-16T15:16:00Z"/>
        </w:rPr>
        <w:pPrChange w:id="977" w:author="Maria Fernanda Morales Angulo" w:date="2025-04-16T10:16:00Z" w16du:dateUtc="2025-04-16T15:16:00Z">
          <w:pPr>
            <w:pStyle w:val="Prrafodelista"/>
            <w:numPr>
              <w:numId w:val="0"/>
            </w:numPr>
            <w:ind w:left="0" w:firstLine="0"/>
          </w:pPr>
        </w:pPrChange>
      </w:pPr>
    </w:p>
    <w:p w14:paraId="10D448E9" w14:textId="77777777" w:rsidR="00695FF7" w:rsidRDefault="00695FF7" w:rsidP="00CC5F82">
      <w:pPr>
        <w:pStyle w:val="Prrafodelista"/>
        <w:numPr>
          <w:ilvl w:val="0"/>
          <w:numId w:val="0"/>
        </w:numPr>
        <w:ind w:left="720"/>
        <w:rPr>
          <w:ins w:id="978" w:author="Maria Fernanda Morales Angulo" w:date="2025-04-16T10:16:00Z" w16du:dateUtc="2025-04-16T15:16:00Z"/>
        </w:rPr>
      </w:pPr>
      <w:del w:id="979" w:author="Maria Fernanda Morales Angulo" w:date="2025-04-16T09:18:00Z" w16du:dateUtc="2025-04-16T14:18:00Z">
        <w:r w:rsidDel="00CC5F82">
          <w:br w:type="page"/>
        </w:r>
      </w:del>
    </w:p>
    <w:p w14:paraId="0CDA019B" w14:textId="77777777" w:rsidR="000E214D" w:rsidRDefault="000E214D">
      <w:pPr>
        <w:pStyle w:val="Prrafodelista"/>
        <w:numPr>
          <w:ilvl w:val="0"/>
          <w:numId w:val="0"/>
        </w:numPr>
        <w:ind w:left="720"/>
        <w:pPrChange w:id="980" w:author="Maria Fernanda Morales Angulo" w:date="2025-04-16T09:18:00Z" w16du:dateUtc="2025-04-16T14:18:00Z">
          <w:pPr>
            <w:spacing w:before="0" w:after="160" w:line="259" w:lineRule="auto"/>
            <w:ind w:firstLine="0"/>
          </w:pPr>
        </w:pPrChange>
      </w:pPr>
    </w:p>
    <w:p w14:paraId="30E6653F" w14:textId="77777777" w:rsidR="000C5061" w:rsidRPr="00695FF7" w:rsidRDefault="000C5061">
      <w:pPr>
        <w:pStyle w:val="Prrafodelista"/>
        <w:numPr>
          <w:ilvl w:val="0"/>
          <w:numId w:val="24"/>
        </w:numPr>
        <w:rPr>
          <w:rStyle w:val="Textoennegrita"/>
          <w:lang w:val="es-CO"/>
        </w:rPr>
      </w:pPr>
      <w:r w:rsidRPr="00695FF7">
        <w:rPr>
          <w:rStyle w:val="Textoennegrita"/>
          <w:lang w:val="es-CO"/>
        </w:rPr>
        <w:t>Cenicero</w:t>
      </w:r>
    </w:p>
    <w:p w14:paraId="02BF61DC" w14:textId="4BBDFDE8" w:rsidR="000C5061" w:rsidRPr="001409F7" w:rsidRDefault="00695FF7" w:rsidP="000C5061">
      <w:r w:rsidRPr="00695FF7">
        <w:t>El cenicero es el compartimento o espacio justo debajo de la parrilla. Sirve para almacenar la ceniza que se genera al quemar el bagazo, y que se escapa de la parrilla, además, orienta el aire necesario para la combustión.</w:t>
      </w:r>
    </w:p>
    <w:p w14:paraId="5088BF23" w14:textId="77777777" w:rsidR="008D35D1" w:rsidRPr="00695FF7" w:rsidRDefault="008D35D1">
      <w:pPr>
        <w:pStyle w:val="Prrafodelista"/>
        <w:numPr>
          <w:ilvl w:val="0"/>
          <w:numId w:val="24"/>
        </w:numPr>
        <w:rPr>
          <w:rStyle w:val="Textoennegrita"/>
          <w:lang w:val="es-CO"/>
        </w:rPr>
      </w:pPr>
      <w:r w:rsidRPr="00695FF7">
        <w:rPr>
          <w:rStyle w:val="Textoennegrita"/>
          <w:lang w:val="es-CO"/>
        </w:rPr>
        <w:t>Puerta de alimentación</w:t>
      </w:r>
    </w:p>
    <w:p w14:paraId="413F318B" w14:textId="77777777" w:rsidR="00695FF7" w:rsidRDefault="00695FF7" w:rsidP="00695FF7">
      <w:r>
        <w:t>Una abertura para que el panelero inserte el bagazo y encienda fuego.</w:t>
      </w:r>
    </w:p>
    <w:p w14:paraId="6B3D6968" w14:textId="1DD95F24" w:rsidR="008D35D1" w:rsidRPr="001409F7" w:rsidRDefault="00695FF7" w:rsidP="00695FF7">
      <w:r>
        <w:t>En la mayoría de los casos, en realidad es una boca de alimentación, ya que no tiene hojas que se puedan abrir y cerrar. Generalmente está hecha de hierro fundido gris y puede soportar temperaturas moderadamente altas sin deformarse.</w:t>
      </w:r>
    </w:p>
    <w:p w14:paraId="3D2EABB0" w14:textId="77777777" w:rsidR="008D35D1" w:rsidRPr="00695FF7" w:rsidRDefault="008D35D1">
      <w:pPr>
        <w:pStyle w:val="Prrafodelista"/>
        <w:numPr>
          <w:ilvl w:val="0"/>
          <w:numId w:val="24"/>
        </w:numPr>
        <w:rPr>
          <w:rStyle w:val="Textoennegrita"/>
          <w:lang w:val="es-CO"/>
        </w:rPr>
      </w:pPr>
      <w:r w:rsidRPr="00695FF7">
        <w:rPr>
          <w:rStyle w:val="Textoennegrita"/>
          <w:lang w:val="es-CO"/>
        </w:rPr>
        <w:t>Parrilla</w:t>
      </w:r>
    </w:p>
    <w:p w14:paraId="35867C26" w14:textId="728B8920" w:rsidR="008D35D1" w:rsidRPr="001409F7" w:rsidRDefault="00695FF7" w:rsidP="008D35D1">
      <w:r w:rsidRPr="00695FF7">
        <w:t>La parrilla consiste en una serie de placas de hierro fundido colocadas horizontalmente una detrás de la otra, que actúan como lecho para quemar el bagazo. La parrilla toma aire para la combustión y el paso de la ceniza del cenicero.</w:t>
      </w:r>
    </w:p>
    <w:p w14:paraId="39950E21" w14:textId="77777777" w:rsidR="008D35D1" w:rsidRPr="00695FF7" w:rsidRDefault="008D35D1">
      <w:pPr>
        <w:pStyle w:val="Prrafodelista"/>
        <w:numPr>
          <w:ilvl w:val="0"/>
          <w:numId w:val="24"/>
        </w:numPr>
        <w:rPr>
          <w:rStyle w:val="Textoennegrita"/>
          <w:lang w:val="es-CO"/>
        </w:rPr>
      </w:pPr>
      <w:r w:rsidRPr="00695FF7">
        <w:rPr>
          <w:rStyle w:val="Textoennegrita"/>
          <w:lang w:val="es-CO"/>
        </w:rPr>
        <w:t>Ducto de gases</w:t>
      </w:r>
    </w:p>
    <w:p w14:paraId="719C5483" w14:textId="77777777" w:rsidR="00695FF7" w:rsidRDefault="00695FF7" w:rsidP="00695FF7">
      <w:r>
        <w:t>También recibe su nombre de gasoductos, carreteras, barcos, etc. Las partes que componen el canal son muros de contención, pisos, arcos y cacerolas. Su función es canalizar los gases de combustión y ponerlos en contacto con la olla, transfiriendo parte de la energía al jugo.</w:t>
      </w:r>
    </w:p>
    <w:p w14:paraId="387C2431" w14:textId="22E27CD8" w:rsidR="008D35D1" w:rsidRPr="001409F7" w:rsidRDefault="00695FF7" w:rsidP="00695FF7">
      <w:r>
        <w:t>La forma y los materiales de los canales varían, desde el más tradicional, que es la excavación realizada directamente en el sitio de construcción del horno, hasta las ollas sostenidas por paredes y arcos de tierra, que son de ladrillo refractario.</w:t>
      </w:r>
    </w:p>
    <w:p w14:paraId="49FCE1CD" w14:textId="77777777" w:rsidR="008D35D1" w:rsidRPr="00695FF7" w:rsidRDefault="008D35D1">
      <w:pPr>
        <w:pStyle w:val="Prrafodelista"/>
        <w:numPr>
          <w:ilvl w:val="0"/>
          <w:numId w:val="24"/>
        </w:numPr>
        <w:rPr>
          <w:rStyle w:val="Textoennegrita"/>
          <w:lang w:val="es-CO"/>
        </w:rPr>
      </w:pPr>
      <w:r w:rsidRPr="00695FF7">
        <w:rPr>
          <w:rStyle w:val="Textoennegrita"/>
          <w:lang w:val="es-CO"/>
        </w:rPr>
        <w:t>Chimenea</w:t>
      </w:r>
    </w:p>
    <w:p w14:paraId="13F0A6F9" w14:textId="77777777" w:rsidR="00695FF7" w:rsidRDefault="00695FF7" w:rsidP="00695FF7">
      <w:r>
        <w:t>Se trata de un conducto de ladrillo o chapa que se encuentra al final del quemador y va conectado directamente a la chimenea. Su forma es cilíndrica, trapezoidal o cónica. Sus dimensiones dependen de su forma y del tamaño del quemador.</w:t>
      </w:r>
    </w:p>
    <w:p w14:paraId="3892E353" w14:textId="4EF0D354" w:rsidR="008D35D1" w:rsidRPr="001409F7" w:rsidRDefault="00695FF7" w:rsidP="00695FF7">
      <w:r>
        <w:lastRenderedPageBreak/>
        <w:t>Su función es crear un diferencial de presión llamado “tiro”. Esto asegura el suministro de aire necesario para la combustión del bagazo y el transporte de gas, a través de los ductos.</w:t>
      </w:r>
    </w:p>
    <w:p w14:paraId="305092FA" w14:textId="77777777" w:rsidR="008D35D1" w:rsidRPr="00695FF7" w:rsidRDefault="008D35D1">
      <w:pPr>
        <w:pStyle w:val="Prrafodelista"/>
        <w:numPr>
          <w:ilvl w:val="0"/>
          <w:numId w:val="24"/>
        </w:numPr>
        <w:rPr>
          <w:rStyle w:val="Textoennegrita"/>
          <w:lang w:val="es-CO"/>
        </w:rPr>
      </w:pPr>
      <w:r w:rsidRPr="00695FF7">
        <w:rPr>
          <w:rStyle w:val="Textoennegrita"/>
          <w:lang w:val="es-CO"/>
        </w:rPr>
        <w:t>Pailas</w:t>
      </w:r>
    </w:p>
    <w:p w14:paraId="47BAB7FC" w14:textId="63F53B4C" w:rsidR="008D35D1" w:rsidRDefault="00695FF7" w:rsidP="008D35D1">
      <w:r w:rsidRPr="00695FF7">
        <w:t>Una paila es un recipiente metálico (a veces llamado charola, cacerola o evaporador) en el cual se deposita el jugo para evaporar la humedad durante el proceso de elaboración de la panela. El calor generado durante la quema del bagazo y transportado por el gas se transfiere a través de la sartén al jugo. Estos generalmente están hechos de cobre, aluminio o hierro mediante procesos de fundición o forjado en caliente. (Gordillo &amp; García, 1992).</w:t>
      </w:r>
    </w:p>
    <w:p w14:paraId="1B816D84" w14:textId="2C8F64FE" w:rsidR="00695FF7" w:rsidRPr="00695FF7" w:rsidRDefault="00695FF7" w:rsidP="008D35D1">
      <w:pPr>
        <w:rPr>
          <w:b/>
          <w:bCs/>
        </w:rPr>
      </w:pPr>
      <w:r w:rsidRPr="00695FF7">
        <w:rPr>
          <w:b/>
          <w:bCs/>
        </w:rPr>
        <w:t>Tipos de pailas</w:t>
      </w:r>
    </w:p>
    <w:p w14:paraId="02BBA009" w14:textId="0937E967" w:rsidR="008D35D1" w:rsidRPr="001409F7" w:rsidRDefault="008D35D1">
      <w:pPr>
        <w:pStyle w:val="Prrafodelista"/>
        <w:numPr>
          <w:ilvl w:val="0"/>
          <w:numId w:val="23"/>
        </w:numPr>
        <w:rPr>
          <w:lang w:val="es-CO"/>
        </w:rPr>
      </w:pPr>
      <w:r w:rsidRPr="001409F7">
        <w:rPr>
          <w:b/>
          <w:bCs/>
          <w:lang w:val="es-CO"/>
        </w:rPr>
        <w:t>Paila semicilíndrica:</w:t>
      </w:r>
      <w:r w:rsidRPr="001409F7">
        <w:rPr>
          <w:lang w:val="es-CO"/>
        </w:rPr>
        <w:t xml:space="preserve"> </w:t>
      </w:r>
      <w:r w:rsidR="00695FF7" w:rsidRPr="00695FF7">
        <w:rPr>
          <w:lang w:val="es-CO"/>
        </w:rPr>
        <w:t>Se utiliza una cubeta semicilíndrica cuando el paso del jugo se realiza manualmente. Tiene la ventaja de poder reducir el ancho del quemador con la misma superficie de transferencia de calor que una olla plana. Están en la zona más caliente del quemador.</w:t>
      </w:r>
    </w:p>
    <w:p w14:paraId="7031933E" w14:textId="71693FEB" w:rsidR="008D35D1" w:rsidRPr="001409F7" w:rsidRDefault="008D35D1">
      <w:pPr>
        <w:pStyle w:val="Prrafodelista"/>
        <w:numPr>
          <w:ilvl w:val="0"/>
          <w:numId w:val="23"/>
        </w:numPr>
        <w:rPr>
          <w:lang w:val="es-CO"/>
        </w:rPr>
      </w:pPr>
      <w:r w:rsidRPr="001409F7">
        <w:rPr>
          <w:b/>
          <w:bCs/>
          <w:lang w:val="es-CO"/>
        </w:rPr>
        <w:t>Paila semiesférica:</w:t>
      </w:r>
      <w:r w:rsidRPr="001409F7">
        <w:rPr>
          <w:lang w:val="es-CO"/>
        </w:rPr>
        <w:t xml:space="preserve"> </w:t>
      </w:r>
      <w:r w:rsidR="00695FF7" w:rsidRPr="00695FF7">
        <w:rPr>
          <w:lang w:val="es-CO"/>
        </w:rPr>
        <w:t>La cuba hemisférica se utiliza cuando el paso del jugo se hace de forma manual y en la parte final de evaporación y concentración. También se usa cuando la relación entre la superficie de transferencia de calor y el volumen de la olla es baja y la transferencia manual de jugo no requiere mucho esfuerzo.</w:t>
      </w:r>
    </w:p>
    <w:p w14:paraId="5C3AC469" w14:textId="77777777" w:rsidR="00695FF7" w:rsidRPr="00695FF7" w:rsidRDefault="008D35D1">
      <w:pPr>
        <w:pStyle w:val="Prrafodelista"/>
        <w:numPr>
          <w:ilvl w:val="0"/>
          <w:numId w:val="23"/>
        </w:numPr>
        <w:rPr>
          <w:lang w:val="es-CO"/>
        </w:rPr>
      </w:pPr>
      <w:r w:rsidRPr="00695FF7">
        <w:rPr>
          <w:b/>
          <w:bCs/>
          <w:lang w:val="es-CO"/>
        </w:rPr>
        <w:t>Pailas planas y aleteadas:</w:t>
      </w:r>
      <w:r w:rsidRPr="00695FF7">
        <w:rPr>
          <w:lang w:val="es-CO"/>
        </w:rPr>
        <w:t xml:space="preserve"> </w:t>
      </w:r>
      <w:r w:rsidR="00695FF7" w:rsidRPr="00695FF7">
        <w:rPr>
          <w:lang w:val="es-CO"/>
        </w:rPr>
        <w:t>Son más eficientes en términos de transferencia de calor que las sartenes planas. Esto se debe a que el área de superficie adicional proporcionada por las nervaduras aumenta el área expuesta al líquido, aumentando así el flujo de calor por convección de los gases de combustión a la caña.</w:t>
      </w:r>
    </w:p>
    <w:p w14:paraId="7C873646" w14:textId="25C8E0D1" w:rsidR="008D35D1" w:rsidRPr="001409F7" w:rsidRDefault="00695FF7" w:rsidP="00695FF7">
      <w:pPr>
        <w:pStyle w:val="Prrafodelista"/>
        <w:numPr>
          <w:ilvl w:val="0"/>
          <w:numId w:val="0"/>
        </w:numPr>
        <w:ind w:left="720"/>
        <w:rPr>
          <w:lang w:val="es-CO"/>
        </w:rPr>
      </w:pPr>
      <w:r w:rsidRPr="00695FF7">
        <w:rPr>
          <w:lang w:val="es-CO"/>
        </w:rPr>
        <w:t>Esto permite longitudes de quemador más cortas para la salida de calor requerida. Tenga en cuenta que se deben realizar cálculos para determinar las dimensiones y el número de las nervaduras para lograr un rendimiento óptimo. Suelen colocarse en la zona fría del quemador y requieren una mayor área de transferencia para asegurar el flujo de calor requerido.</w:t>
      </w:r>
    </w:p>
    <w:p w14:paraId="13EBA948" w14:textId="394A8CFA" w:rsidR="008D35D1" w:rsidRPr="001409F7" w:rsidRDefault="008D35D1" w:rsidP="002A713B">
      <w:pPr>
        <w:pStyle w:val="Prrafodelista"/>
        <w:rPr>
          <w:lang w:val="es-CO"/>
        </w:rPr>
      </w:pPr>
      <w:r w:rsidRPr="001409F7">
        <w:rPr>
          <w:b/>
          <w:bCs/>
          <w:lang w:val="es-CO"/>
        </w:rPr>
        <w:t xml:space="preserve">Pailas </w:t>
      </w:r>
      <w:proofErr w:type="spellStart"/>
      <w:r w:rsidRPr="001409F7">
        <w:rPr>
          <w:b/>
          <w:bCs/>
          <w:lang w:val="es-CO"/>
        </w:rPr>
        <w:t>pirotubulares</w:t>
      </w:r>
      <w:proofErr w:type="spellEnd"/>
      <w:r w:rsidRPr="001409F7">
        <w:rPr>
          <w:b/>
          <w:bCs/>
          <w:lang w:val="es-CO"/>
        </w:rPr>
        <w:t>:</w:t>
      </w:r>
      <w:r w:rsidRPr="001409F7">
        <w:rPr>
          <w:lang w:val="es-CO"/>
        </w:rPr>
        <w:t xml:space="preserve"> </w:t>
      </w:r>
      <w:r w:rsidR="00695FF7" w:rsidRPr="00695FF7">
        <w:rPr>
          <w:lang w:val="es-CO"/>
        </w:rPr>
        <w:t xml:space="preserve">Al igual que con las bandejas acanaladas, el uso de revestimientos se limita a la primera parte de la etapa de evaporación. Esto se debe a </w:t>
      </w:r>
      <w:r w:rsidR="00695FF7" w:rsidRPr="00695FF7">
        <w:rPr>
          <w:lang w:val="es-CO"/>
        </w:rPr>
        <w:lastRenderedPageBreak/>
        <w:t>que es más eficiente en la zona fría de la cámara de combustión donde el mecanismo dominante de transferencia de calor es la convección. Debido a la alta relación entre el área de transferencia de calor y el volumen, la longitud de la bandeja se puede reducir en comparación con las bandejas planas y con aletas planas con el mismo flujo de calor y tiempo de residencia.</w:t>
      </w:r>
    </w:p>
    <w:p w14:paraId="4DA94202" w14:textId="77777777" w:rsidR="00D6680B" w:rsidRPr="001409F7" w:rsidRDefault="00D6680B" w:rsidP="00D6680B">
      <w:pPr>
        <w:pStyle w:val="Ttulo2"/>
        <w:rPr>
          <w:lang w:val="es-CO"/>
        </w:rPr>
      </w:pPr>
      <w:bookmarkStart w:id="981" w:name="_Toc195690872"/>
      <w:r w:rsidRPr="001409F7">
        <w:rPr>
          <w:lang w:val="es-CO"/>
        </w:rPr>
        <w:t>Seguridad y salud en el trabajo</w:t>
      </w:r>
      <w:bookmarkEnd w:id="981"/>
    </w:p>
    <w:p w14:paraId="325C10BF" w14:textId="774C6A43" w:rsidR="00D6680B" w:rsidRPr="001409F7" w:rsidRDefault="00695FF7" w:rsidP="00D6680B">
      <w:r w:rsidRPr="00695FF7">
        <w:t>Los temas de seguridad y salud en el trabajo han cobrado mucha importancia en Colombia, esto se debe a que a lo largo de los años progresivamente se han hecho cumplir leyes, normas y reglamentos que son más que beneficiosos para la empresa y sus empleados. Es deber de los empresarios velar por el cumplimiento de esta normativa, por la seguridad y salud de los trabajadores y evitar riesgos y peligros que tengan efectos sobre la salud.</w:t>
      </w:r>
    </w:p>
    <w:p w14:paraId="290B5F58" w14:textId="77777777" w:rsidR="00695FF7" w:rsidRPr="00695FF7" w:rsidRDefault="00695FF7" w:rsidP="00695FF7">
      <w:pPr>
        <w:rPr>
          <w:b/>
          <w:bCs/>
        </w:rPr>
      </w:pPr>
      <w:r w:rsidRPr="00695FF7">
        <w:rPr>
          <w:b/>
          <w:bCs/>
        </w:rPr>
        <w:t>Profundice en el estudio de este tema</w:t>
      </w:r>
    </w:p>
    <w:p w14:paraId="4F42ED3A" w14:textId="6BD4D6D1" w:rsidR="00925FFB" w:rsidRPr="001409F7" w:rsidRDefault="00925FFB" w:rsidP="00925FFB">
      <w:pPr>
        <w:rPr>
          <w:ins w:id="982" w:author="Maria Fernanda Morales Angulo" w:date="2025-04-15T17:01:00Z" w16du:dateUtc="2025-04-15T22:01:00Z"/>
          <w:lang w:eastAsia="es-CO"/>
        </w:rPr>
      </w:pPr>
      <w:ins w:id="983" w:author="Maria Fernanda Morales Angulo" w:date="2025-04-15T17:01:00Z" w16du:dateUtc="2025-04-15T22:01:00Z">
        <w:r>
          <w:rPr>
            <w:lang w:eastAsia="es-CO"/>
          </w:rPr>
          <w:t xml:space="preserve">Consulte el archivo </w:t>
        </w:r>
      </w:ins>
      <w:ins w:id="984" w:author="Maria Fernanda Morales Angulo" w:date="2025-04-15T17:04:00Z" w16du:dateUtc="2025-04-15T22:04:00Z">
        <w:r w:rsidR="00B43E65" w:rsidRPr="00B43E65">
          <w:rPr>
            <w:lang w:eastAsia="es-CO"/>
          </w:rPr>
          <w:t>Anexo 3_ Seguridad y salud en el trabajo</w:t>
        </w:r>
      </w:ins>
      <w:ins w:id="985" w:author="Maria Fernanda Morales Angulo" w:date="2025-04-15T17:01:00Z" w16du:dateUtc="2025-04-15T22:01:00Z">
        <w:r>
          <w:rPr>
            <w:lang w:eastAsia="es-CO"/>
          </w:rPr>
          <w:t xml:space="preserve">.pdf que se encuentra en la carpeta </w:t>
        </w:r>
        <w:r w:rsidRPr="000A4E87">
          <w:rPr>
            <w:b/>
            <w:bCs/>
            <w:lang w:eastAsia="es-CO"/>
          </w:rPr>
          <w:t>Anexos</w:t>
        </w:r>
        <w:r>
          <w:rPr>
            <w:lang w:eastAsia="es-CO"/>
          </w:rPr>
          <w:t>, para ampliar la información.</w:t>
        </w:r>
        <w:r w:rsidRPr="009415D4">
          <w:rPr>
            <w:lang w:eastAsia="es-CO"/>
          </w:rPr>
          <w:t xml:space="preserve"> </w:t>
        </w:r>
        <w:r w:rsidRPr="000A4E87">
          <w:rPr>
            <w:highlight w:val="yellow"/>
            <w:lang w:eastAsia="es-CO"/>
          </w:rPr>
          <w:t>FALTA ENLACE</w:t>
        </w:r>
        <w:r>
          <w:rPr>
            <w:lang w:eastAsia="es-CO"/>
          </w:rPr>
          <w:t xml:space="preserve"> </w:t>
        </w:r>
      </w:ins>
    </w:p>
    <w:p w14:paraId="534EE9DA" w14:textId="221CFAD3" w:rsidR="00D6680B" w:rsidDel="00925FFB" w:rsidRDefault="00695FF7" w:rsidP="00695FF7">
      <w:pPr>
        <w:rPr>
          <w:del w:id="986" w:author="Maria Fernanda Morales Angulo" w:date="2025-04-15T17:01:00Z" w16du:dateUtc="2025-04-15T22:01:00Z"/>
        </w:rPr>
      </w:pPr>
      <w:del w:id="987" w:author="Maria Fernanda Morales Angulo" w:date="2025-04-15T17:01:00Z" w16du:dateUtc="2025-04-15T22:01:00Z">
        <w:r w:rsidDel="00925FFB">
          <w:delText>Profundice en el estudio de este tema, realizando la lectura del documento: Anexo 2. Seguridad y salud en el trabajo. Para acceder al documento, haga clic</w:delText>
        </w:r>
        <w:r w:rsidR="00D6680B" w:rsidRPr="001409F7" w:rsidDel="00925FFB">
          <w:delText xml:space="preserve"> </w:delText>
        </w:r>
        <w:r w:rsidR="00D6680B" w:rsidDel="00925FFB">
          <w:fldChar w:fldCharType="begin"/>
        </w:r>
        <w:r w:rsidR="00792872" w:rsidDel="00925FFB">
          <w:delInstrText>HYPERLINK "file:///Users/mariafernandamoralesangulo/Desktop/Escritorio - iMac de Maria/BACK UP MARYFER 15ABR24/Escritorio/MARYFER DOCS/SENA DOCUMENTOS/SENA 2025/CONTENIDOS INCLUSIVOS/PANELA/ANEXO2.pdf"</w:delInstrText>
        </w:r>
        <w:r w:rsidR="00D6680B" w:rsidDel="00925FFB">
          <w:fldChar w:fldCharType="separate"/>
        </w:r>
        <w:r w:rsidR="00D6680B" w:rsidRPr="001409F7" w:rsidDel="00925FFB">
          <w:rPr>
            <w:rStyle w:val="Hipervnculo"/>
          </w:rPr>
          <w:delText>aquí.</w:delText>
        </w:r>
        <w:r w:rsidR="00D6680B" w:rsidDel="00925FFB">
          <w:fldChar w:fldCharType="end"/>
        </w:r>
      </w:del>
    </w:p>
    <w:p w14:paraId="2641E91E" w14:textId="23C44E86" w:rsidR="00527550" w:rsidRPr="001409F7" w:rsidRDefault="00527550" w:rsidP="00527550">
      <w:pPr>
        <w:spacing w:before="0" w:after="160" w:line="259" w:lineRule="auto"/>
        <w:ind w:firstLine="0"/>
      </w:pPr>
      <w:r>
        <w:br w:type="page"/>
      </w:r>
    </w:p>
    <w:p w14:paraId="4FD3CCC5" w14:textId="77777777" w:rsidR="00D6680B" w:rsidRPr="001409F7" w:rsidRDefault="00D6680B" w:rsidP="00D6680B">
      <w:pPr>
        <w:pStyle w:val="Ttulo1"/>
        <w:rPr>
          <w:lang w:val="es-CO"/>
        </w:rPr>
      </w:pPr>
      <w:bookmarkStart w:id="988" w:name="_Toc195690873"/>
      <w:r w:rsidRPr="001409F7">
        <w:rPr>
          <w:lang w:val="es-CO"/>
        </w:rPr>
        <w:lastRenderedPageBreak/>
        <w:t>Gestión ambiental y residuos en el proceso productivo de la panela</w:t>
      </w:r>
      <w:bookmarkEnd w:id="988"/>
    </w:p>
    <w:p w14:paraId="6F1E170F" w14:textId="7510D2D4" w:rsidR="007B60B9" w:rsidRPr="001409F7" w:rsidDel="00B451CA" w:rsidRDefault="00695FF7" w:rsidP="00D6680B">
      <w:pPr>
        <w:rPr>
          <w:del w:id="989" w:author="Maria Fernanda Morales Angulo" w:date="2025-04-15T22:01:00Z" w16du:dateUtc="2025-04-16T03:01:00Z"/>
        </w:rPr>
      </w:pPr>
      <w:r w:rsidRPr="00695FF7">
        <w:t>A lo largo de los años, la industria de la panela ha evolucionado su proceso de producción a través de la artesanía sin agregar valor a sus productos ni realizar cambios importantes en el proceso de producción. A continuación, se presenta un video que muestra cómo se ve la gestión ambiental y de residuos del proceso de producción de panela en Colombia.</w:t>
      </w:r>
    </w:p>
    <w:p w14:paraId="43E571A9" w14:textId="77777777" w:rsidR="007B60B9" w:rsidRPr="001409F7" w:rsidRDefault="007B60B9">
      <w:pPr>
        <w:pPrChange w:id="990" w:author="Maria Fernanda Morales Angulo" w:date="2025-04-15T22:01:00Z" w16du:dateUtc="2025-04-16T03:01:00Z">
          <w:pPr>
            <w:spacing w:before="0" w:after="160" w:line="259" w:lineRule="auto"/>
            <w:ind w:firstLine="0"/>
          </w:pPr>
        </w:pPrChange>
      </w:pPr>
      <w:del w:id="991" w:author="Maria Fernanda Morales Angulo" w:date="2025-04-15T22:01:00Z" w16du:dateUtc="2025-04-16T03:01:00Z">
        <w:r w:rsidRPr="001409F7" w:rsidDel="00B451CA">
          <w:br w:type="page"/>
        </w:r>
      </w:del>
    </w:p>
    <w:p w14:paraId="349BA5B2" w14:textId="508B338F" w:rsidR="00D6680B" w:rsidRDefault="00D6680B" w:rsidP="00D6680B">
      <w:pPr>
        <w:pStyle w:val="Video"/>
      </w:pPr>
      <w:r w:rsidRPr="001409F7">
        <w:lastRenderedPageBreak/>
        <w:t>Gestión ambiental y residuos del proceso de producción de panela</w:t>
      </w:r>
    </w:p>
    <w:p w14:paraId="066886C6" w14:textId="2A3CC921" w:rsidR="005044B2" w:rsidRPr="001409F7" w:rsidRDefault="00037FB0" w:rsidP="00037FB0">
      <w:pPr>
        <w:jc w:val="center"/>
      </w:pPr>
      <w:r>
        <w:fldChar w:fldCharType="begin"/>
      </w:r>
      <w:r>
        <w:instrText xml:space="preserve"> INCLUDEPICTURE "https://img.youtube.com/vi/f_Vk-TuAcFI/maxresdefault.jpg" \* MERGEFORMATINET </w:instrText>
      </w:r>
      <w:r>
        <w:fldChar w:fldCharType="separate"/>
      </w:r>
      <w:r>
        <w:rPr>
          <w:noProof/>
        </w:rPr>
        <w:drawing>
          <wp:inline distT="0" distB="0" distL="0" distR="0" wp14:anchorId="72088B3E" wp14:editId="01FBDF98">
            <wp:extent cx="4563131" cy="2567562"/>
            <wp:effectExtent l="0" t="0" r="0" b="0"/>
            <wp:docPr id="1555608899" name="Imagen 4" descr="En el video se muestran lo principales cambios en el medio ambiente por el proceso de producción panelera y cuales son las estrategias ecoeficientes y amigables con el medio amb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08899" name="Imagen 4" descr="En el video se muestran lo principales cambios en el medio ambiente por el proceso de producción panelera y cuales son las estrategias ecoeficientes y amigables con el medio ambi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98162" cy="2587273"/>
                    </a:xfrm>
                    <a:prstGeom prst="rect">
                      <a:avLst/>
                    </a:prstGeom>
                    <a:noFill/>
                    <a:ln>
                      <a:noFill/>
                    </a:ln>
                  </pic:spPr>
                </pic:pic>
              </a:graphicData>
            </a:graphic>
          </wp:inline>
        </w:drawing>
      </w:r>
      <w:r>
        <w:fldChar w:fldCharType="end"/>
      </w:r>
    </w:p>
    <w:p w14:paraId="26B914CE" w14:textId="71DD7C67" w:rsidR="00D6680B" w:rsidRPr="001409F7" w:rsidRDefault="00D6680B" w:rsidP="00D6680B">
      <w:pPr>
        <w:jc w:val="center"/>
        <w:rPr>
          <w:b/>
          <w:bCs/>
          <w:i/>
          <w:iCs/>
          <w:color w:val="auto"/>
        </w:rPr>
      </w:pPr>
      <w:hyperlink r:id="rId23" w:history="1">
        <w:r w:rsidRPr="001409F7">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D6680B" w:rsidRPr="001409F7" w14:paraId="6E64AAE8" w14:textId="77777777" w:rsidTr="1757D5E2">
        <w:tc>
          <w:tcPr>
            <w:tcW w:w="9962" w:type="dxa"/>
          </w:tcPr>
          <w:p w14:paraId="255FFC74" w14:textId="575B1B8A" w:rsidR="00D6680B" w:rsidRPr="001409F7" w:rsidRDefault="00D6680B" w:rsidP="002D3854">
            <w:pPr>
              <w:ind w:firstLine="0"/>
              <w:jc w:val="center"/>
              <w:rPr>
                <w:b/>
              </w:rPr>
            </w:pPr>
            <w:r w:rsidRPr="001409F7">
              <w:rPr>
                <w:b/>
              </w:rPr>
              <w:t>Síntesis del video: Gestión ambiental y residuos del proceso de producción de panela</w:t>
            </w:r>
          </w:p>
        </w:tc>
      </w:tr>
      <w:tr w:rsidR="00D6680B" w:rsidRPr="001409F7" w14:paraId="22B7F83B" w14:textId="77777777" w:rsidTr="1757D5E2">
        <w:tc>
          <w:tcPr>
            <w:tcW w:w="9962" w:type="dxa"/>
          </w:tcPr>
          <w:p w14:paraId="195AD174" w14:textId="77777777" w:rsidR="004773C3" w:rsidRDefault="004773C3" w:rsidP="004773C3">
            <w:pPr>
              <w:rPr>
                <w:ins w:id="992" w:author="Maria Fernanda Morales Angulo" w:date="2025-04-15T22:54:00Z" w16du:dateUtc="2025-04-16T03:54:00Z"/>
              </w:rPr>
            </w:pPr>
            <w:ins w:id="993" w:author="Maria Fernanda Morales Angulo" w:date="2025-04-15T22:52:00Z" w16du:dateUtc="2025-04-16T03:52:00Z">
              <w:r>
                <w:t>L</w:t>
              </w:r>
            </w:ins>
            <w:ins w:id="994" w:author="Maria Fernanda Morales Angulo" w:date="2025-04-15T22:51:00Z" w16du:dateUtc="2025-04-16T03:51:00Z">
              <w:r>
                <w:t>as unidades de producción tradicionales</w:t>
              </w:r>
            </w:ins>
            <w:ins w:id="995" w:author="Maria Fernanda Morales Angulo" w:date="2025-04-15T22:52:00Z" w16du:dateUtc="2025-04-16T03:52:00Z">
              <w:r>
                <w:t xml:space="preserve"> </w:t>
              </w:r>
            </w:ins>
            <w:ins w:id="996" w:author="Maria Fernanda Morales Angulo" w:date="2025-04-15T22:51:00Z" w16du:dateUtc="2025-04-16T03:51:00Z">
              <w:r>
                <w:t>de panela se conocen como ingenios</w:t>
              </w:r>
            </w:ins>
            <w:ins w:id="997" w:author="Maria Fernanda Morales Angulo" w:date="2025-04-15T22:52:00Z" w16du:dateUtc="2025-04-16T03:52:00Z">
              <w:r>
                <w:t xml:space="preserve"> </w:t>
              </w:r>
            </w:ins>
            <w:ins w:id="998" w:author="Maria Fernanda Morales Angulo" w:date="2025-04-15T22:51:00Z" w16du:dateUtc="2025-04-16T03:51:00Z">
              <w:r>
                <w:t>azucareros</w:t>
              </w:r>
            </w:ins>
            <w:ins w:id="999" w:author="Maria Fernanda Morales Angulo" w:date="2025-04-15T22:53:00Z" w16du:dateUtc="2025-04-16T03:53:00Z">
              <w:r>
                <w:t>. E</w:t>
              </w:r>
            </w:ins>
            <w:ins w:id="1000" w:author="Maria Fernanda Morales Angulo" w:date="2025-04-15T22:51:00Z" w16du:dateUtc="2025-04-16T03:51:00Z">
              <w:r>
                <w:t>stos se encuentran ubicados</w:t>
              </w:r>
            </w:ins>
            <w:ins w:id="1001" w:author="Maria Fernanda Morales Angulo" w:date="2025-04-15T22:52:00Z" w16du:dateUtc="2025-04-16T03:52:00Z">
              <w:r>
                <w:t xml:space="preserve"> </w:t>
              </w:r>
            </w:ins>
            <w:ins w:id="1002" w:author="Maria Fernanda Morales Angulo" w:date="2025-04-15T22:51:00Z" w16du:dateUtc="2025-04-16T03:51:00Z">
              <w:r>
                <w:t>a lo largo y ancho del territorio del</w:t>
              </w:r>
            </w:ins>
            <w:ins w:id="1003" w:author="Maria Fernanda Morales Angulo" w:date="2025-04-15T22:52:00Z" w16du:dateUtc="2025-04-16T03:52:00Z">
              <w:r>
                <w:t xml:space="preserve"> </w:t>
              </w:r>
            </w:ins>
            <w:ins w:id="1004" w:author="Maria Fernanda Morales Angulo" w:date="2025-04-15T22:51:00Z" w16du:dateUtc="2025-04-16T03:51:00Z">
              <w:r>
                <w:t>país en algunas zonas con más arraigo</w:t>
              </w:r>
            </w:ins>
            <w:ins w:id="1005" w:author="Maria Fernanda Morales Angulo" w:date="2025-04-15T22:53:00Z" w16du:dateUtc="2025-04-16T03:53:00Z">
              <w:r>
                <w:t>.  L</w:t>
              </w:r>
            </w:ins>
            <w:ins w:id="1006" w:author="Maria Fernanda Morales Angulo" w:date="2025-04-15T22:51:00Z" w16du:dateUtc="2025-04-16T03:51:00Z">
              <w:r>
                <w:t>os parámetros de los procesos de</w:t>
              </w:r>
            </w:ins>
            <w:ins w:id="1007" w:author="Maria Fernanda Morales Angulo" w:date="2025-04-15T22:53:00Z" w16du:dateUtc="2025-04-16T03:53:00Z">
              <w:r>
                <w:t xml:space="preserve"> </w:t>
              </w:r>
            </w:ins>
            <w:ins w:id="1008" w:author="Maria Fernanda Morales Angulo" w:date="2025-04-15T22:51:00Z" w16du:dateUtc="2025-04-16T03:51:00Z">
              <w:r>
                <w:t>producción de panela incluyen muchos</w:t>
              </w:r>
            </w:ins>
            <w:ins w:id="1009" w:author="Maria Fernanda Morales Angulo" w:date="2025-04-15T22:54:00Z" w16du:dateUtc="2025-04-16T03:54:00Z">
              <w:r>
                <w:t xml:space="preserve"> </w:t>
              </w:r>
            </w:ins>
            <w:ins w:id="1010" w:author="Maria Fernanda Morales Angulo" w:date="2025-04-15T22:51:00Z" w16du:dateUtc="2025-04-16T03:51:00Z">
              <w:r>
                <w:t>procesos tradicionales utilizados</w:t>
              </w:r>
            </w:ins>
            <w:ins w:id="1011" w:author="Maria Fernanda Morales Angulo" w:date="2025-04-15T22:54:00Z" w16du:dateUtc="2025-04-16T03:54:00Z">
              <w:r>
                <w:t xml:space="preserve"> p</w:t>
              </w:r>
            </w:ins>
            <w:ins w:id="1012" w:author="Maria Fernanda Morales Angulo" w:date="2025-04-15T22:51:00Z" w16du:dateUtc="2025-04-16T03:51:00Z">
              <w:r>
                <w:t>or</w:t>
              </w:r>
            </w:ins>
            <w:ins w:id="1013" w:author="Maria Fernanda Morales Angulo" w:date="2025-04-15T22:54:00Z" w16du:dateUtc="2025-04-16T03:54:00Z">
              <w:r>
                <w:t xml:space="preserve"> </w:t>
              </w:r>
            </w:ins>
            <w:ins w:id="1014" w:author="Maria Fernanda Morales Angulo" w:date="2025-04-15T22:51:00Z" w16du:dateUtc="2025-04-16T03:51:00Z">
              <w:r>
                <w:t>los pequeños fabricantes agremiaciones o</w:t>
              </w:r>
            </w:ins>
            <w:ins w:id="1015" w:author="Maria Fernanda Morales Angulo" w:date="2025-04-15T22:54:00Z" w16du:dateUtc="2025-04-16T03:54:00Z">
              <w:r>
                <w:t xml:space="preserve"> </w:t>
              </w:r>
            </w:ins>
            <w:ins w:id="1016" w:author="Maria Fernanda Morales Angulo" w:date="2025-04-15T22:51:00Z" w16du:dateUtc="2025-04-16T03:51:00Z">
              <w:r>
                <w:t>sociedades campesinas</w:t>
              </w:r>
            </w:ins>
            <w:ins w:id="1017" w:author="Maria Fernanda Morales Angulo" w:date="2025-04-15T22:54:00Z" w16du:dateUtc="2025-04-16T03:54:00Z">
              <w:r>
                <w:t xml:space="preserve">. </w:t>
              </w:r>
            </w:ins>
          </w:p>
          <w:p w14:paraId="5B3210BA" w14:textId="0CE57A73" w:rsidR="004773C3" w:rsidRDefault="004773C3" w:rsidP="006C5B78">
            <w:pPr>
              <w:rPr>
                <w:ins w:id="1018" w:author="Maria Fernanda Morales Angulo" w:date="2025-04-15T22:51:00Z" w16du:dateUtc="2025-04-16T03:51:00Z"/>
              </w:rPr>
            </w:pPr>
            <w:ins w:id="1019" w:author="Maria Fernanda Morales Angulo" w:date="2025-04-15T22:54:00Z" w16du:dateUtc="2025-04-16T03:54:00Z">
              <w:r>
                <w:t>E</w:t>
              </w:r>
            </w:ins>
            <w:ins w:id="1020" w:author="Maria Fernanda Morales Angulo" w:date="2025-04-15T22:51:00Z" w16du:dateUtc="2025-04-16T03:51:00Z">
              <w:r>
                <w:t>sta producción convencional ha dad</w:t>
              </w:r>
            </w:ins>
            <w:ins w:id="1021" w:author="Maria Fernanda Morales Angulo" w:date="2025-04-15T22:55:00Z" w16du:dateUtc="2025-04-16T03:55:00Z">
              <w:r>
                <w:t xml:space="preserve">o </w:t>
              </w:r>
            </w:ins>
            <w:ins w:id="1022" w:author="Maria Fernanda Morales Angulo" w:date="2025-04-15T22:51:00Z" w16du:dateUtc="2025-04-16T03:51:00Z">
              <w:r>
                <w:t>lugar a muchos problemas ambientales</w:t>
              </w:r>
            </w:ins>
            <w:ins w:id="1023" w:author="Maria Fernanda Morales Angulo" w:date="2025-04-15T23:04:00Z" w16du:dateUtc="2025-04-16T04:04:00Z">
              <w:r w:rsidR="006C5B78">
                <w:t xml:space="preserve"> </w:t>
              </w:r>
            </w:ins>
            <w:ins w:id="1024" w:author="Maria Fernanda Morales Angulo" w:date="2025-04-15T22:51:00Z" w16du:dateUtc="2025-04-16T03:51:00Z">
              <w:r>
                <w:t>causados por el proceso de producció</w:t>
              </w:r>
            </w:ins>
            <w:ins w:id="1025" w:author="Maria Fernanda Morales Angulo" w:date="2025-04-15T23:04:00Z" w16du:dateUtc="2025-04-16T04:04:00Z">
              <w:r w:rsidR="006C5B78">
                <w:t xml:space="preserve">n, </w:t>
              </w:r>
            </w:ins>
            <w:ins w:id="1026" w:author="Maria Fernanda Morales Angulo" w:date="2025-04-15T22:51:00Z" w16du:dateUtc="2025-04-16T03:51:00Z">
              <w:r>
                <w:t>tales como contaminación del aire por la</w:t>
              </w:r>
            </w:ins>
            <w:ins w:id="1027" w:author="Maria Fernanda Morales Angulo" w:date="2025-04-15T23:04:00Z" w16du:dateUtc="2025-04-16T04:04:00Z">
              <w:r w:rsidR="006C5B78">
                <w:t xml:space="preserve"> </w:t>
              </w:r>
            </w:ins>
            <w:ins w:id="1028" w:author="Maria Fernanda Morales Angulo" w:date="2025-04-15T22:51:00Z" w16du:dateUtc="2025-04-16T03:51:00Z">
              <w:r>
                <w:t>quema de leña y bagazo durante el</w:t>
              </w:r>
            </w:ins>
            <w:ins w:id="1029" w:author="Maria Fernanda Morales Angulo" w:date="2025-04-15T23:05:00Z" w16du:dateUtc="2025-04-16T04:05:00Z">
              <w:r w:rsidR="006C5B78">
                <w:t xml:space="preserve"> </w:t>
              </w:r>
            </w:ins>
            <w:ins w:id="1030" w:author="Maria Fernanda Morales Angulo" w:date="2025-04-15T22:51:00Z" w16du:dateUtc="2025-04-16T03:51:00Z">
              <w:r>
                <w:t>proceso de combustión</w:t>
              </w:r>
            </w:ins>
            <w:ins w:id="1031" w:author="Maria Fernanda Morales Angulo" w:date="2025-04-15T23:06:00Z" w16du:dateUtc="2025-04-16T04:06:00Z">
              <w:r w:rsidR="006C5B78">
                <w:t>,</w:t>
              </w:r>
            </w:ins>
            <w:ins w:id="1032" w:author="Maria Fernanda Morales Angulo" w:date="2025-04-15T22:51:00Z" w16du:dateUtc="2025-04-16T03:51:00Z">
              <w:r>
                <w:t xml:space="preserve"> debilitamiento de</w:t>
              </w:r>
            </w:ins>
            <w:ins w:id="1033" w:author="Maria Fernanda Morales Angulo" w:date="2025-04-15T23:06:00Z" w16du:dateUtc="2025-04-16T04:06:00Z">
              <w:r w:rsidR="006C5B78">
                <w:t xml:space="preserve"> </w:t>
              </w:r>
            </w:ins>
            <w:ins w:id="1034" w:author="Maria Fernanda Morales Angulo" w:date="2025-04-15T22:51:00Z" w16du:dateUtc="2025-04-16T03:51:00Z">
              <w:r>
                <w:t xml:space="preserve">los componentes </w:t>
              </w:r>
            </w:ins>
            <w:ins w:id="1035" w:author="Maria Fernanda Morales Angulo" w:date="2025-04-15T23:06:00Z" w16du:dateUtc="2025-04-16T04:06:00Z">
              <w:r w:rsidR="006C5B78">
                <w:t>edáficos</w:t>
              </w:r>
            </w:ins>
            <w:ins w:id="1036" w:author="Maria Fernanda Morales Angulo" w:date="2025-04-15T22:51:00Z" w16du:dateUtc="2025-04-16T03:51:00Z">
              <w:r>
                <w:t xml:space="preserve"> por vertido</w:t>
              </w:r>
            </w:ins>
            <w:ins w:id="1037" w:author="Maria Fernanda Morales Angulo" w:date="2025-04-15T23:06:00Z" w16du:dateUtc="2025-04-16T04:06:00Z">
              <w:r w:rsidR="006C5B78">
                <w:t xml:space="preserve"> </w:t>
              </w:r>
            </w:ins>
            <w:ins w:id="1038" w:author="Maria Fernanda Morales Angulo" w:date="2025-04-15T22:51:00Z" w16du:dateUtc="2025-04-16T03:51:00Z">
              <w:r>
                <w:t>directo al suelo y cambios en la calidad</w:t>
              </w:r>
            </w:ins>
            <w:ins w:id="1039" w:author="Maria Fernanda Morales Angulo" w:date="2025-04-15T23:06:00Z" w16du:dateUtc="2025-04-16T04:06:00Z">
              <w:r w:rsidR="006C5B78">
                <w:t xml:space="preserve"> </w:t>
              </w:r>
            </w:ins>
            <w:ins w:id="1040" w:author="Maria Fernanda Morales Angulo" w:date="2025-04-15T22:51:00Z" w16du:dateUtc="2025-04-16T03:51:00Z">
              <w:r>
                <w:t>del agua por disposición inadecuada de</w:t>
              </w:r>
            </w:ins>
            <w:ins w:id="1041" w:author="Maria Fernanda Morales Angulo" w:date="2025-04-15T23:07:00Z" w16du:dateUtc="2025-04-16T04:07:00Z">
              <w:r w:rsidR="006C5B78">
                <w:t xml:space="preserve"> </w:t>
              </w:r>
            </w:ins>
            <w:ins w:id="1042" w:author="Maria Fernanda Morales Angulo" w:date="2025-04-15T22:51:00Z" w16du:dateUtc="2025-04-16T03:51:00Z">
              <w:r>
                <w:t>residuos como cachaza y linaza</w:t>
              </w:r>
            </w:ins>
            <w:ins w:id="1043" w:author="Maria Fernanda Morales Angulo" w:date="2025-04-15T23:07:00Z" w16du:dateUtc="2025-04-16T04:07:00Z">
              <w:r w:rsidR="006C5B78">
                <w:t xml:space="preserve">. </w:t>
              </w:r>
            </w:ins>
          </w:p>
          <w:p w14:paraId="352C0F09" w14:textId="77777777" w:rsidR="00CC5F82" w:rsidRDefault="00CC5F82" w:rsidP="006C5B78">
            <w:pPr>
              <w:rPr>
                <w:ins w:id="1044" w:author="Maria Fernanda Morales Angulo" w:date="2025-04-16T09:20:00Z" w16du:dateUtc="2025-04-16T14:20:00Z"/>
                <w:lang w:val="es"/>
              </w:rPr>
            </w:pPr>
            <w:ins w:id="1045" w:author="Maria Fernanda Morales Angulo" w:date="2025-04-16T09:19:00Z">
              <w:r w:rsidRPr="00CC5F82">
                <w:rPr>
                  <w:lang w:val="es"/>
                </w:rPr>
                <w:t xml:space="preserve">Cuantitativamente, de las 9.909.080 toneladas (100 %) de caña de azúcar para producción de panela, unas 2.140.361 toneladas (21.6 %) de hoja verde, hoja seca y corazón; 3.107.487 toneladas (31.36 %) de bagazo; 311.145.112 toneladas. (3,14 %) y </w:t>
              </w:r>
              <w:r w:rsidRPr="00CC5F82">
                <w:rPr>
                  <w:lang w:val="es"/>
                </w:rPr>
                <w:lastRenderedPageBreak/>
                <w:t>3359172 toneladas de vapor (33,9 %). la panela solo constituye el 10 % del producto final, el resto es bagazo y el sobrante se recicla como combustible, generando calor durante el proceso de fabricación. Está claro que, la cantidad de residuos de cachaza aún no está técnicamente controlada en el proceso de fabricación, y se deben incluir técnicas de control que puedan utilizar este residuo.</w:t>
              </w:r>
            </w:ins>
          </w:p>
          <w:p w14:paraId="12033B6F" w14:textId="77777777" w:rsidR="00CC5F82" w:rsidRPr="00CC5F82" w:rsidRDefault="00CC5F82" w:rsidP="00CC5F82">
            <w:pPr>
              <w:rPr>
                <w:ins w:id="1046" w:author="Maria Fernanda Morales Angulo" w:date="2025-04-16T09:20:00Z"/>
                <w:lang w:val="es"/>
              </w:rPr>
            </w:pPr>
            <w:ins w:id="1047" w:author="Maria Fernanda Morales Angulo" w:date="2025-04-16T09:20:00Z">
              <w:r w:rsidRPr="00CC5F82">
                <w:rPr>
                  <w:lang w:val="es"/>
                </w:rPr>
                <w:t>La industria panelera colombiana busca nuevas estrategias ecoeficientes y amigables con el medio ambiente y que le permitan implementar y fortalecer las buenas prácticas agrícolas que contribuyan al manejo óptimo de los residuos generados en la cadena productiva de la panela, disminuyendo así, los efectos y residuos contaminantes que se genera de este proceso.</w:t>
              </w:r>
            </w:ins>
          </w:p>
          <w:p w14:paraId="210BC2A1" w14:textId="77777777" w:rsidR="00CC5F82" w:rsidRPr="00CC5F82" w:rsidRDefault="00CC5F82" w:rsidP="1757D5E2">
            <w:pPr>
              <w:rPr>
                <w:ins w:id="1048" w:author="Maria Fernanda Morales Angulo" w:date="2025-04-16T09:20:00Z"/>
                <w:lang w:val="es-ES"/>
              </w:rPr>
            </w:pPr>
            <w:ins w:id="1049" w:author="Maria Fernanda Morales Angulo" w:date="2025-04-16T09:20:00Z">
              <w:r w:rsidRPr="1757D5E2">
                <w:rPr>
                  <w:lang w:val="es-ES"/>
                </w:rPr>
                <w:t>Considerando, así mismo, que la recepción de residuos tanto orgánicos como inorgánicos provoca efectos ambientales negativos, se ha podido identificar una de estas fuentes de contaminación.</w:t>
              </w:r>
            </w:ins>
          </w:p>
          <w:p w14:paraId="5B3661E5" w14:textId="77777777" w:rsidR="00CC5F82" w:rsidRPr="00CC5F82" w:rsidRDefault="00CC5F82" w:rsidP="1757D5E2">
            <w:pPr>
              <w:rPr>
                <w:ins w:id="1050" w:author="Maria Fernanda Morales Angulo" w:date="2025-04-16T09:20:00Z"/>
                <w:lang w:val="es-ES"/>
              </w:rPr>
            </w:pPr>
            <w:ins w:id="1051" w:author="Maria Fernanda Morales Angulo" w:date="2025-04-16T09:20:00Z">
              <w:r w:rsidRPr="1757D5E2">
                <w:rPr>
                  <w:lang w:val="es-ES"/>
                </w:rPr>
                <w:t>Se le conoce como cachaza, que se crea a través del proceso de purificación del dulce de caña. En un primer momento, la caña se muele a través de una trituradora que exprime el dulce sin tratamiento, el cual pasa por el canal hasta que se sumerge en la primera batea en la que se esparce y se aplica el balso.</w:t>
              </w:r>
            </w:ins>
          </w:p>
          <w:p w14:paraId="1192F50C" w14:textId="77777777" w:rsidR="00CC5F82" w:rsidRDefault="00CC5F82" w:rsidP="006C5B78">
            <w:pPr>
              <w:rPr>
                <w:ins w:id="1052" w:author="Maria Fernanda Morales Angulo" w:date="2025-04-16T09:20:00Z" w16du:dateUtc="2025-04-16T14:20:00Z"/>
                <w:lang w:val="es"/>
              </w:rPr>
            </w:pPr>
            <w:ins w:id="1053" w:author="Maria Fernanda Morales Angulo" w:date="2025-04-16T09:20:00Z">
              <w:r w:rsidRPr="00CC5F82">
                <w:rPr>
                  <w:lang w:val="es"/>
                </w:rPr>
                <w:t>Con la ayuda del calor que produce la hornilla, sobre el que se coloca la mencionada paila, se produce un proceso de separación, durante el cual el residuo se condensa en una espesa espuma, comienza a flotar sobre los caramelos, sale y se deposita en otros contenedores. Considerando prácticas como el vertimiento de la cachaza en ciertas fuentes de agua (ríos, lagunas, etc.) y cañaverales ya fermentados (que les producen nutrientes negativos); esta situación hace que los diversos impactos ambientales derivados de este proceso agroindustrial se profundicen.</w:t>
              </w:r>
            </w:ins>
          </w:p>
          <w:p w14:paraId="6A6C743B" w14:textId="79961F33" w:rsidR="00D6680B" w:rsidRPr="00CC5F82" w:rsidDel="00CC5F82" w:rsidRDefault="00CC5F82">
            <w:pPr>
              <w:rPr>
                <w:del w:id="1054" w:author="Maria Fernanda Morales Angulo" w:date="2025-04-16T09:22:00Z" w16du:dateUtc="2025-04-16T14:22:00Z"/>
                <w:lang w:val="es"/>
                <w:rPrChange w:id="1055" w:author="Maria Fernanda Morales Angulo" w:date="2025-04-16T09:22:00Z" w16du:dateUtc="2025-04-16T14:22:00Z">
                  <w:rPr>
                    <w:del w:id="1056" w:author="Maria Fernanda Morales Angulo" w:date="2025-04-16T09:22:00Z" w16du:dateUtc="2025-04-16T14:22:00Z"/>
                  </w:rPr>
                </w:rPrChange>
              </w:rPr>
            </w:pPr>
            <w:ins w:id="1057" w:author="Maria Fernanda Morales Angulo" w:date="2025-04-16T09:21:00Z">
              <w:r w:rsidRPr="00CC5F82">
                <w:rPr>
                  <w:lang w:val="es"/>
                </w:rPr>
                <w:t>El impacto de estos constituyentes en la disposición inadecuada de los residuos de cachaza, se evidencia en el hecho de que por cada tonelada de caña de azúcar procesada se producen aproximadamente 30 - 50 kg de cachaza.</w:t>
              </w:r>
            </w:ins>
            <w:del w:id="1058" w:author="Maria Fernanda Morales Angulo" w:date="2025-04-16T09:22:00Z" w16du:dateUtc="2025-04-16T14:22:00Z">
              <w:r w:rsidR="00D6680B" w:rsidRPr="001409F7" w:rsidDel="00CC5F82">
                <w:delText xml:space="preserve">Los parámetros de los procesos de producción de la panela incluyen muchos procesos tradicionales utilizados por los </w:delText>
              </w:r>
              <w:r w:rsidR="00D6680B" w:rsidRPr="001409F7" w:rsidDel="00CC5F82">
                <w:lastRenderedPageBreak/>
                <w:delText>pequeños fabricantes, agremiaciones o sociedades campesinas. Esta producción convencional ha dado lugar a muchos problemas ambientales causados ​​por el proceso de producción, tales como: Contaminación del aire, debilitamiento de los componentes edáficos y cambios en la calidad del agua por disposición inadecuada de residuos.</w:delText>
              </w:r>
            </w:del>
          </w:p>
          <w:p w14:paraId="529E6C92" w14:textId="4674DD27" w:rsidR="00BD7C6D" w:rsidRPr="001409F7" w:rsidRDefault="00BD7C6D">
            <w:pPr>
              <w:ind w:firstLine="0"/>
              <w:pPrChange w:id="1059" w:author="Maria Fernanda Morales Angulo" w:date="2025-04-16T09:22:00Z" w16du:dateUtc="2025-04-16T14:22:00Z">
                <w:pPr/>
              </w:pPrChange>
            </w:pPr>
            <w:del w:id="1060" w:author="Maria Fernanda Morales Angulo" w:date="2025-04-16T09:22:00Z" w16du:dateUtc="2025-04-16T14:22:00Z">
              <w:r w:rsidRPr="001409F7" w:rsidDel="00CC5F82">
                <w:delText>La industria panelera colombiana busca nuevas estrategias ecoeficientes y amigables con el medio ambiente y que le permitan implementar y fortalecer las buenas prácticas agrícolas que contribuyan al manejo óptimo de los residuos generados en la cadena productiva de la panela, disminuyendo así, los efectos y residuos contaminantes que se genera de este proceso.</w:delText>
              </w:r>
            </w:del>
          </w:p>
        </w:tc>
      </w:tr>
    </w:tbl>
    <w:p w14:paraId="59DDDDDD" w14:textId="321F4749" w:rsidR="00D6680B" w:rsidRPr="001409F7" w:rsidDel="00B451CA" w:rsidRDefault="00695FF7" w:rsidP="00D6680B">
      <w:pPr>
        <w:rPr>
          <w:del w:id="1061" w:author="Maria Fernanda Morales Angulo" w:date="2025-04-15T22:01:00Z" w16du:dateUtc="2025-04-16T03:01:00Z"/>
        </w:rPr>
      </w:pPr>
      <w:del w:id="1062" w:author="Maria Fernanda Morales Angulo" w:date="2025-04-15T22:01:00Z" w16du:dateUtc="2025-04-16T03:01:00Z">
        <w:r w:rsidRPr="00695FF7" w:rsidDel="00B451CA">
          <w:lastRenderedPageBreak/>
          <w:delText>Recuerde explorar los demás recursos que se encuentran disponibles en este componente formativo; para ello, diríjase al menú principal, donde encontrará la síntesis, una actividad didáctica para reforzar los conceptos estudiados, material complementario, entre otros.</w:delText>
        </w:r>
      </w:del>
    </w:p>
    <w:p w14:paraId="7C4D7219" w14:textId="3B98A61C" w:rsidR="005C3B43" w:rsidRPr="001409F7" w:rsidRDefault="009E0A0C" w:rsidP="006666F4">
      <w:pPr>
        <w:pStyle w:val="Titulosgenerales"/>
        <w:rPr>
          <w:lang w:val="es-CO"/>
        </w:rPr>
      </w:pPr>
      <w:bookmarkStart w:id="1063" w:name="_Toc195690874"/>
      <w:r w:rsidRPr="001409F7">
        <w:rPr>
          <w:lang w:val="es-CO"/>
        </w:rPr>
        <w:lastRenderedPageBreak/>
        <w:t>S</w:t>
      </w:r>
      <w:r w:rsidR="005C3B43" w:rsidRPr="001409F7">
        <w:rPr>
          <w:lang w:val="es-CO"/>
        </w:rPr>
        <w:t>íntesis</w:t>
      </w:r>
      <w:bookmarkEnd w:id="1063"/>
    </w:p>
    <w:p w14:paraId="082D60B2" w14:textId="3302B14D" w:rsidR="00BD7C6D" w:rsidRPr="001409F7" w:rsidRDefault="00695FF7" w:rsidP="00BD7C6D">
      <w:r w:rsidRPr="00695FF7">
        <w:t>El siguiente mapa integra los criterios y especificidades de los conocimientos expuestos en el presente componente formativo.</w:t>
      </w:r>
    </w:p>
    <w:p w14:paraId="1F0E0BEE" w14:textId="617A3217" w:rsidR="00BD7C6D" w:rsidRPr="001409F7" w:rsidRDefault="00695FF7" w:rsidP="00BD7C6D">
      <w:pPr>
        <w:ind w:firstLine="0"/>
        <w:jc w:val="center"/>
      </w:pPr>
      <w:r>
        <w:rPr>
          <w:noProof/>
        </w:rPr>
        <w:drawing>
          <wp:inline distT="0" distB="0" distL="0" distR="0" wp14:anchorId="27E099B6" wp14:editId="2EAC6063">
            <wp:extent cx="6332220" cy="3715385"/>
            <wp:effectExtent l="0" t="0" r="0" b="0"/>
            <wp:docPr id="850276037" name="Imagen 1" descr="Efectos de la temperatura en la producción panelera.&#10;En Colombia la producción de panela es una actividad de las más importantes y se realiza a través de tres procesos de hornillas:&#10;1. Hornilla de clarificación: Se llevan los jugos en el tanque de almacenamiento a prelimpieza y luego al proceso de evaporación.&#10;2. Hornillas de evaporación: Se evaporan los jugos durante 30 minutos y se llevan a las hornillas de concentración.&#10;3. Hornillas de concentración: Se elimina agua residual del jugo, se concentran las mieles y se obtiene la panela.&#10;En la producción de panela es importante tener en cuenta:&#10;1. No logra la eficiencia energética.&#10;2.Uso de combustibles adicionales como el bagazo, madera y llantas.&#10;3. Evaluar técnicos de gestión de la producción panelera.&#10;4. Identificar efectos generados en cada etapa del proceso de producción.&#10;5. Genera residuos que impactan de manera negativa al medio ambi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76037" name="Imagen 1" descr="Efectos de la temperatura en la producción panelera.&#10;En Colombia la producción de panela es una actividad de las más importantes y se realiza a través de tres procesos de hornillas:&#10;1. Hornilla de clarificación: Se llevan los jugos en el tanque de almacenamiento a prelimpieza y luego al proceso de evaporación.&#10;2. Hornillas de evaporación: Se evaporan los jugos durante 30 minutos y se llevan a las hornillas de concentración.&#10;3. Hornillas de concentración: Se elimina agua residual del jugo, se concentran las mieles y se obtiene la panela.&#10;En la producción de panela es importante tener en cuenta:&#10;1. No logra la eficiencia energética.&#10;2.Uso de combustibles adicionales como el bagazo, madera y llantas.&#10;3. Evaluar técnicos de gestión de la producción panelera.&#10;4. Identificar efectos generados en cada etapa del proceso de producción.&#10;5. Genera residuos que impactan de manera negativa al medio ambiente. "/>
                    <pic:cNvPicPr/>
                  </pic:nvPicPr>
                  <pic:blipFill>
                    <a:blip r:embed="rId24"/>
                    <a:stretch>
                      <a:fillRect/>
                    </a:stretch>
                  </pic:blipFill>
                  <pic:spPr>
                    <a:xfrm>
                      <a:off x="0" y="0"/>
                      <a:ext cx="6332220" cy="3715385"/>
                    </a:xfrm>
                    <a:prstGeom prst="rect">
                      <a:avLst/>
                    </a:prstGeom>
                  </pic:spPr>
                </pic:pic>
              </a:graphicData>
            </a:graphic>
          </wp:inline>
        </w:drawing>
      </w:r>
    </w:p>
    <w:p w14:paraId="7B3D8A2D" w14:textId="7E81AF42" w:rsidR="005C3B43" w:rsidRPr="001409F7" w:rsidRDefault="005C3B43" w:rsidP="00BD7C6D">
      <w:pPr>
        <w:rPr>
          <w:rFonts w:ascii="Times New Roman" w:eastAsia="Times New Roman" w:hAnsi="Times New Roman" w:cs="Times New Roman"/>
          <w:color w:val="auto"/>
          <w:szCs w:val="24"/>
          <w:lang w:eastAsia="es-MX"/>
        </w:rPr>
      </w:pPr>
    </w:p>
    <w:p w14:paraId="5B570216" w14:textId="65AFEA9D" w:rsidR="003D28A0" w:rsidRPr="001409F7" w:rsidRDefault="003D28A0" w:rsidP="005C3B43">
      <w:pPr>
        <w:spacing w:line="259" w:lineRule="auto"/>
        <w:ind w:firstLine="0"/>
      </w:pPr>
    </w:p>
    <w:p w14:paraId="0A1BBFD7" w14:textId="77831AF7" w:rsidR="00AA4C80" w:rsidRPr="001409F7" w:rsidRDefault="00AA4C80" w:rsidP="006666F4">
      <w:pPr>
        <w:pStyle w:val="Titulosgenerales"/>
        <w:rPr>
          <w:lang w:val="es-CO"/>
        </w:rPr>
      </w:pPr>
      <w:bookmarkStart w:id="1064" w:name="_Toc195690875"/>
      <w:r w:rsidRPr="001409F7">
        <w:rPr>
          <w:lang w:val="es-CO"/>
        </w:rPr>
        <w:lastRenderedPageBreak/>
        <w:t>Material complementario</w:t>
      </w:r>
      <w:bookmarkEnd w:id="1064"/>
    </w:p>
    <w:tbl>
      <w:tblPr>
        <w:tblStyle w:val="Tablaconcuadrcula4-nfasis3"/>
        <w:tblW w:w="10072" w:type="dxa"/>
        <w:tblLayout w:type="fixed"/>
        <w:tblLook w:val="0420" w:firstRow="1" w:lastRow="0" w:firstColumn="0" w:lastColumn="0" w:noHBand="0" w:noVBand="1"/>
        <w:tblCaption w:val="Material complementario "/>
        <w:tblDescription w:val="Se muestra material de apoyo a la formación."/>
      </w:tblPr>
      <w:tblGrid>
        <w:gridCol w:w="1980"/>
        <w:gridCol w:w="3969"/>
        <w:gridCol w:w="1417"/>
        <w:gridCol w:w="2706"/>
      </w:tblGrid>
      <w:tr w:rsidR="0028027A" w:rsidRPr="001409F7" w14:paraId="0B9C9AC6" w14:textId="77777777" w:rsidTr="004B5D1C">
        <w:trPr>
          <w:cnfStyle w:val="100000000000" w:firstRow="1" w:lastRow="0" w:firstColumn="0" w:lastColumn="0" w:oddVBand="0" w:evenVBand="0" w:oddHBand="0" w:evenHBand="0" w:firstRowFirstColumn="0" w:firstRowLastColumn="0" w:lastRowFirstColumn="0" w:lastRowLastColumn="0"/>
          <w:trHeight w:val="658"/>
        </w:trPr>
        <w:tc>
          <w:tcPr>
            <w:tcW w:w="1980" w:type="dxa"/>
            <w:vAlign w:val="center"/>
          </w:tcPr>
          <w:p w14:paraId="530C5433" w14:textId="77777777" w:rsidR="0028027A" w:rsidRPr="001409F7" w:rsidRDefault="0028027A" w:rsidP="00E6450E">
            <w:pPr>
              <w:pStyle w:val="Tablas"/>
              <w:spacing w:line="240" w:lineRule="auto"/>
            </w:pPr>
            <w:r w:rsidRPr="001409F7">
              <w:t>Tema</w:t>
            </w:r>
          </w:p>
        </w:tc>
        <w:tc>
          <w:tcPr>
            <w:tcW w:w="3969" w:type="dxa"/>
            <w:vAlign w:val="center"/>
          </w:tcPr>
          <w:p w14:paraId="1B0718C6" w14:textId="77777777" w:rsidR="0028027A" w:rsidRPr="001409F7" w:rsidRDefault="0028027A" w:rsidP="00E6450E">
            <w:pPr>
              <w:pStyle w:val="Tablas"/>
              <w:spacing w:line="240" w:lineRule="auto"/>
            </w:pPr>
            <w:r w:rsidRPr="001409F7">
              <w:t>Referencia APA del Material</w:t>
            </w:r>
          </w:p>
        </w:tc>
        <w:tc>
          <w:tcPr>
            <w:tcW w:w="1417" w:type="dxa"/>
            <w:vAlign w:val="center"/>
          </w:tcPr>
          <w:p w14:paraId="7A4E1B26" w14:textId="77777777" w:rsidR="0028027A" w:rsidRPr="001409F7" w:rsidRDefault="0028027A" w:rsidP="00E6450E">
            <w:pPr>
              <w:pStyle w:val="Tablas"/>
              <w:spacing w:line="240" w:lineRule="auto"/>
            </w:pPr>
            <w:r w:rsidRPr="001409F7">
              <w:t>Tipo de material</w:t>
            </w:r>
          </w:p>
        </w:tc>
        <w:tc>
          <w:tcPr>
            <w:tcW w:w="2706" w:type="dxa"/>
            <w:vAlign w:val="center"/>
          </w:tcPr>
          <w:p w14:paraId="21747BFD" w14:textId="0C5E15AE" w:rsidR="0028027A" w:rsidRPr="001409F7" w:rsidRDefault="00905FE9" w:rsidP="00E6450E">
            <w:pPr>
              <w:pStyle w:val="Tablas"/>
              <w:spacing w:line="240" w:lineRule="auto"/>
            </w:pPr>
            <w:r w:rsidRPr="001409F7">
              <w:t>En</w:t>
            </w:r>
            <w:r w:rsidR="0028027A" w:rsidRPr="001409F7">
              <w:t>lace del Recurso o</w:t>
            </w:r>
          </w:p>
          <w:p w14:paraId="0CC56411" w14:textId="24915D12" w:rsidR="0028027A" w:rsidRPr="001409F7" w:rsidRDefault="0028027A" w:rsidP="00E6450E">
            <w:pPr>
              <w:pStyle w:val="Tablas"/>
              <w:spacing w:line="240" w:lineRule="auto"/>
            </w:pPr>
            <w:r w:rsidRPr="001409F7">
              <w:t xml:space="preserve">Archivo del documento </w:t>
            </w:r>
            <w:r w:rsidR="00097C42" w:rsidRPr="001409F7">
              <w:t>mate</w:t>
            </w:r>
            <w:r w:rsidRPr="001409F7">
              <w:t>rial</w:t>
            </w:r>
          </w:p>
        </w:tc>
      </w:tr>
      <w:tr w:rsidR="005044B2" w:rsidRPr="001409F7" w14:paraId="2DE03CC1" w14:textId="77777777" w:rsidTr="004B5D1C">
        <w:trPr>
          <w:cnfStyle w:val="000000100000" w:firstRow="0" w:lastRow="0" w:firstColumn="0" w:lastColumn="0" w:oddVBand="0" w:evenVBand="0" w:oddHBand="1" w:evenHBand="0" w:firstRowFirstColumn="0" w:firstRowLastColumn="0" w:lastRowFirstColumn="0" w:lastRowLastColumn="0"/>
          <w:trHeight w:val="1279"/>
        </w:trPr>
        <w:tc>
          <w:tcPr>
            <w:tcW w:w="1980" w:type="dxa"/>
          </w:tcPr>
          <w:p w14:paraId="2BC39D53" w14:textId="21535262" w:rsidR="005044B2" w:rsidRPr="001409F7" w:rsidRDefault="005044B2" w:rsidP="005044B2">
            <w:pPr>
              <w:pStyle w:val="Tablas"/>
            </w:pPr>
            <w:r w:rsidRPr="001409F7">
              <w:t>Combustible utilizado en la hornilla</w:t>
            </w:r>
          </w:p>
        </w:tc>
        <w:tc>
          <w:tcPr>
            <w:tcW w:w="3969" w:type="dxa"/>
          </w:tcPr>
          <w:p w14:paraId="0A7747FB" w14:textId="18039F5F" w:rsidR="005044B2" w:rsidRPr="001409F7" w:rsidRDefault="005044B2" w:rsidP="005044B2">
            <w:pPr>
              <w:pStyle w:val="Tablas"/>
            </w:pPr>
            <w:r w:rsidRPr="001409F7">
              <w:t xml:space="preserve">Díaz, A. &amp; Iglesias, C. E. (2012). Bases teóricas para la fundamentación del proceso de extracción de jugo de caña de azúcar para la producción de panela. </w:t>
            </w:r>
            <w:r w:rsidRPr="001409F7">
              <w:rPr>
                <w:i/>
                <w:iCs/>
              </w:rPr>
              <w:t>Revista Ciencias técnicas agropecuarias,</w:t>
            </w:r>
            <w:r w:rsidRPr="001409F7">
              <w:t xml:space="preserve"> 21(1), p. 53-57.</w:t>
            </w:r>
          </w:p>
        </w:tc>
        <w:tc>
          <w:tcPr>
            <w:tcW w:w="1417" w:type="dxa"/>
          </w:tcPr>
          <w:p w14:paraId="1D111EF5" w14:textId="36A08E97" w:rsidR="005044B2" w:rsidRPr="001409F7" w:rsidRDefault="005044B2" w:rsidP="005044B2">
            <w:pPr>
              <w:pStyle w:val="Tablas"/>
            </w:pPr>
            <w:r w:rsidRPr="001409F7">
              <w:t xml:space="preserve">Artículo  </w:t>
            </w:r>
          </w:p>
        </w:tc>
        <w:tc>
          <w:tcPr>
            <w:tcW w:w="2706" w:type="dxa"/>
          </w:tcPr>
          <w:p w14:paraId="34DD6E61" w14:textId="77F94FBD" w:rsidR="005044B2" w:rsidRPr="001409F7" w:rsidRDefault="00A82C0D" w:rsidP="005044B2">
            <w:pPr>
              <w:pStyle w:val="Tablas"/>
            </w:pPr>
            <w:ins w:id="1065" w:author="Maria Fernanda Morales Angulo" w:date="2025-04-15T22:32:00Z" w16du:dateUtc="2025-04-16T03:32:00Z">
              <w:r>
                <w:fldChar w:fldCharType="begin"/>
              </w:r>
              <w:r>
                <w:instrText>HYPERLINK "http://scielo.sld.cu/scielo.php?pid=S2071-00542012000100010&amp;script=sci_arttext&amp;tlng=en"</w:instrText>
              </w:r>
              <w:r>
                <w:fldChar w:fldCharType="separate"/>
              </w:r>
              <w:r w:rsidRPr="00A82C0D">
                <w:rPr>
                  <w:rStyle w:val="Hipervnculo"/>
                </w:rPr>
                <w:t>http://scielo.sld.cu/scielo.php?pid=S2071-00542012000100010&amp;script=sci_arttext&amp;tlng=en</w:t>
              </w:r>
              <w:r>
                <w:fldChar w:fldCharType="end"/>
              </w:r>
            </w:ins>
          </w:p>
        </w:tc>
      </w:tr>
      <w:tr w:rsidR="005044B2" w:rsidRPr="001409F7" w14:paraId="53E18E6E" w14:textId="77777777" w:rsidTr="004B5D1C">
        <w:trPr>
          <w:trHeight w:val="1279"/>
        </w:trPr>
        <w:tc>
          <w:tcPr>
            <w:tcW w:w="1980" w:type="dxa"/>
          </w:tcPr>
          <w:p w14:paraId="19410D50" w14:textId="48B67D01" w:rsidR="005044B2" w:rsidRPr="001409F7" w:rsidRDefault="005044B2" w:rsidP="005044B2">
            <w:pPr>
              <w:pStyle w:val="Tablas"/>
            </w:pPr>
            <w:r w:rsidRPr="001409F7">
              <w:t>Combustible utilizado en la hornilla</w:t>
            </w:r>
          </w:p>
        </w:tc>
        <w:tc>
          <w:tcPr>
            <w:tcW w:w="3969" w:type="dxa"/>
          </w:tcPr>
          <w:p w14:paraId="6FA88842" w14:textId="7F1F22EE" w:rsidR="005044B2" w:rsidRPr="001409F7" w:rsidRDefault="005044B2" w:rsidP="005044B2">
            <w:pPr>
              <w:pStyle w:val="Tablas"/>
            </w:pPr>
            <w:r w:rsidRPr="001409F7">
              <w:t xml:space="preserve">Guevara Enciso, J. I. (2014). </w:t>
            </w:r>
            <w:r w:rsidRPr="001409F7">
              <w:rPr>
                <w:i/>
                <w:iCs/>
              </w:rPr>
              <w:t xml:space="preserve">Modelo computacional de la combustión del bagazo de caña en una cámara de combustión tipo </w:t>
            </w:r>
            <w:proofErr w:type="spellStart"/>
            <w:r w:rsidRPr="001409F7">
              <w:rPr>
                <w:i/>
                <w:iCs/>
              </w:rPr>
              <w:t>ward</w:t>
            </w:r>
            <w:proofErr w:type="spellEnd"/>
            <w:r w:rsidRPr="001409F7">
              <w:rPr>
                <w:i/>
                <w:iCs/>
              </w:rPr>
              <w:t>-cimpa de una hornilla panelera</w:t>
            </w:r>
            <w:r w:rsidRPr="001409F7">
              <w:t>.</w:t>
            </w:r>
          </w:p>
        </w:tc>
        <w:tc>
          <w:tcPr>
            <w:tcW w:w="1417" w:type="dxa"/>
          </w:tcPr>
          <w:p w14:paraId="0A31551D" w14:textId="77777777" w:rsidR="005044B2" w:rsidRPr="001409F7" w:rsidRDefault="005044B2" w:rsidP="005044B2">
            <w:pPr>
              <w:pStyle w:val="Tablas"/>
            </w:pPr>
            <w:r w:rsidRPr="001409F7">
              <w:t xml:space="preserve">Tesis de grado </w:t>
            </w:r>
          </w:p>
          <w:p w14:paraId="2F802FC8" w14:textId="3EBFE0FF" w:rsidR="005044B2" w:rsidRPr="001409F7" w:rsidRDefault="005044B2" w:rsidP="005044B2">
            <w:pPr>
              <w:pStyle w:val="Tablas"/>
            </w:pPr>
          </w:p>
        </w:tc>
        <w:tc>
          <w:tcPr>
            <w:tcW w:w="2706" w:type="dxa"/>
          </w:tcPr>
          <w:p w14:paraId="63B5E365" w14:textId="05CB1EC5" w:rsidR="005044B2" w:rsidRPr="001409F7" w:rsidRDefault="00A82C0D" w:rsidP="005044B2">
            <w:pPr>
              <w:pStyle w:val="Tablas"/>
            </w:pPr>
            <w:ins w:id="1066" w:author="Maria Fernanda Morales Angulo" w:date="2025-04-15T22:32:00Z" w16du:dateUtc="2025-04-16T03:32:00Z">
              <w:r>
                <w:fldChar w:fldCharType="begin"/>
              </w:r>
              <w:r>
                <w:instrText>HYPERLINK "https://repositorio.uniandes.edu.co/bitstream/handle/1992/12574/u686426.pdf?sequence=1"</w:instrText>
              </w:r>
              <w:r>
                <w:fldChar w:fldCharType="separate"/>
              </w:r>
              <w:r w:rsidRPr="00A82C0D">
                <w:rPr>
                  <w:rStyle w:val="Hipervnculo"/>
                </w:rPr>
                <w:t>https://repositorio.uniandes.edu.co/bitstream/handle/1992/12574/u686426.pdf?sequence=1</w:t>
              </w:r>
              <w:r>
                <w:fldChar w:fldCharType="end"/>
              </w:r>
            </w:ins>
          </w:p>
        </w:tc>
      </w:tr>
      <w:tr w:rsidR="005044B2" w:rsidRPr="001409F7" w14:paraId="08613454" w14:textId="77777777" w:rsidTr="004B5D1C">
        <w:trPr>
          <w:cnfStyle w:val="000000100000" w:firstRow="0" w:lastRow="0" w:firstColumn="0" w:lastColumn="0" w:oddVBand="0" w:evenVBand="0" w:oddHBand="1" w:evenHBand="0" w:firstRowFirstColumn="0" w:firstRowLastColumn="0" w:lastRowFirstColumn="0" w:lastRowLastColumn="0"/>
          <w:trHeight w:val="1279"/>
        </w:trPr>
        <w:tc>
          <w:tcPr>
            <w:tcW w:w="1980" w:type="dxa"/>
          </w:tcPr>
          <w:p w14:paraId="70A0ED2E" w14:textId="1BE67425" w:rsidR="005044B2" w:rsidRPr="001409F7" w:rsidRDefault="005044B2" w:rsidP="005044B2">
            <w:pPr>
              <w:pStyle w:val="Tablas"/>
            </w:pPr>
            <w:r w:rsidRPr="001409F7">
              <w:t>Combustible utilizado en la hornilla</w:t>
            </w:r>
          </w:p>
        </w:tc>
        <w:tc>
          <w:tcPr>
            <w:tcW w:w="3969" w:type="dxa"/>
          </w:tcPr>
          <w:p w14:paraId="68B7F332" w14:textId="6DDCC998" w:rsidR="005044B2" w:rsidRPr="001409F7" w:rsidRDefault="00A11D6B" w:rsidP="00A11D6B">
            <w:pPr>
              <w:pStyle w:val="Tablas"/>
            </w:pPr>
            <w:r>
              <w:t xml:space="preserve">García Rincón, J. G., Arévalo Toscano, J. &amp; Guerrero Gómez, G. (2021). Análisis </w:t>
            </w:r>
            <w:proofErr w:type="spellStart"/>
            <w:r>
              <w:t>exergético</w:t>
            </w:r>
            <w:proofErr w:type="spellEnd"/>
            <w:r>
              <w:t xml:space="preserve"> de un horno de lecho fijo en la producción de panela. Revista Colombiana De Tecnologías De Avanzada (</w:t>
            </w:r>
            <w:proofErr w:type="spellStart"/>
            <w:r>
              <w:t>Rcta</w:t>
            </w:r>
            <w:proofErr w:type="spellEnd"/>
            <w:r>
              <w:t>), 1(25), p. 32-39.</w:t>
            </w:r>
          </w:p>
        </w:tc>
        <w:tc>
          <w:tcPr>
            <w:tcW w:w="1417" w:type="dxa"/>
          </w:tcPr>
          <w:p w14:paraId="73F9BE2C" w14:textId="219AFC99" w:rsidR="005044B2" w:rsidRPr="001409F7" w:rsidRDefault="005044B2" w:rsidP="005044B2">
            <w:pPr>
              <w:pStyle w:val="Tablas"/>
            </w:pPr>
            <w:r w:rsidRPr="001409F7">
              <w:t xml:space="preserve">Artículo  </w:t>
            </w:r>
          </w:p>
        </w:tc>
        <w:tc>
          <w:tcPr>
            <w:tcW w:w="2706" w:type="dxa"/>
          </w:tcPr>
          <w:p w14:paraId="4F01853C" w14:textId="1D13694E" w:rsidR="005044B2" w:rsidRPr="00292A76" w:rsidRDefault="00A82C0D" w:rsidP="005044B2">
            <w:pPr>
              <w:pStyle w:val="Tablas"/>
              <w:rPr>
                <w:highlight w:val="yellow"/>
                <w:rPrChange w:id="1067" w:author="Maria Fernanda Morales Angulo" w:date="2025-04-15T22:39:00Z" w16du:dateUtc="2025-04-16T03:39:00Z">
                  <w:rPr/>
                </w:rPrChange>
              </w:rPr>
            </w:pPr>
            <w:ins w:id="1068" w:author="Maria Fernanda Morales Angulo" w:date="2025-04-15T22:33:00Z" w16du:dateUtc="2025-04-16T03:33:00Z">
              <w:r w:rsidRPr="00292A76">
                <w:rPr>
                  <w:highlight w:val="yellow"/>
                  <w:rPrChange w:id="1069" w:author="Maria Fernanda Morales Angulo" w:date="2025-04-15T22:39:00Z" w16du:dateUtc="2025-04-16T03:39:00Z">
                    <w:rPr/>
                  </w:rPrChange>
                </w:rPr>
                <w:fldChar w:fldCharType="begin"/>
              </w:r>
              <w:r w:rsidRPr="00292A76">
                <w:rPr>
                  <w:highlight w:val="yellow"/>
                  <w:rPrChange w:id="1070" w:author="Maria Fernanda Morales Angulo" w:date="2025-04-15T22:39:00Z" w16du:dateUtc="2025-04-16T03:39:00Z">
                    <w:rPr/>
                  </w:rPrChange>
                </w:rPr>
                <w:instrText>HYPERLINK "http://ojs.unipamplona.edu.co/ojsviceinves/index.php/rcta/article/view/409"</w:instrText>
              </w:r>
              <w:r w:rsidRPr="00C06878">
                <w:rPr>
                  <w:highlight w:val="yellow"/>
                </w:rPr>
              </w:r>
              <w:r w:rsidRPr="00292A76">
                <w:rPr>
                  <w:highlight w:val="yellow"/>
                  <w:rPrChange w:id="1071" w:author="Maria Fernanda Morales Angulo" w:date="2025-04-15T22:39:00Z" w16du:dateUtc="2025-04-16T03:39:00Z">
                    <w:rPr/>
                  </w:rPrChange>
                </w:rPr>
                <w:fldChar w:fldCharType="separate"/>
              </w:r>
              <w:r w:rsidRPr="00292A76">
                <w:rPr>
                  <w:rStyle w:val="Hipervnculo"/>
                  <w:highlight w:val="yellow"/>
                  <w:rPrChange w:id="1072" w:author="Maria Fernanda Morales Angulo" w:date="2025-04-15T22:39:00Z" w16du:dateUtc="2025-04-16T03:39:00Z">
                    <w:rPr/>
                  </w:rPrChange>
                </w:rPr>
                <w:t>http://ojs.unipamplona.edu.co/ojsviceinves/index.php/rcta/article/view/409</w:t>
              </w:r>
              <w:r w:rsidRPr="00292A76">
                <w:rPr>
                  <w:highlight w:val="yellow"/>
                  <w:rPrChange w:id="1073" w:author="Maria Fernanda Morales Angulo" w:date="2025-04-15T22:39:00Z" w16du:dateUtc="2025-04-16T03:39:00Z">
                    <w:rPr/>
                  </w:rPrChange>
                </w:rPr>
                <w:fldChar w:fldCharType="end"/>
              </w:r>
            </w:ins>
          </w:p>
        </w:tc>
      </w:tr>
      <w:tr w:rsidR="005044B2" w:rsidRPr="001409F7" w14:paraId="53478D4F" w14:textId="77777777" w:rsidTr="004B5D1C">
        <w:trPr>
          <w:trHeight w:val="1279"/>
        </w:trPr>
        <w:tc>
          <w:tcPr>
            <w:tcW w:w="1980" w:type="dxa"/>
          </w:tcPr>
          <w:p w14:paraId="5BE09268" w14:textId="7FFAEBE4" w:rsidR="005044B2" w:rsidRPr="001409F7" w:rsidRDefault="005044B2" w:rsidP="005044B2">
            <w:pPr>
              <w:pStyle w:val="Tablas"/>
            </w:pPr>
            <w:r w:rsidRPr="001409F7">
              <w:t>Proceso de transferencia de calor en la hornilla panelera</w:t>
            </w:r>
          </w:p>
        </w:tc>
        <w:tc>
          <w:tcPr>
            <w:tcW w:w="3969" w:type="dxa"/>
          </w:tcPr>
          <w:p w14:paraId="515D94D2" w14:textId="5BD75DD4" w:rsidR="005044B2" w:rsidRPr="001409F7" w:rsidRDefault="005044B2" w:rsidP="005044B2">
            <w:pPr>
              <w:pStyle w:val="Tablas"/>
            </w:pPr>
            <w:r w:rsidRPr="001409F7">
              <w:t xml:space="preserve">Delgado Ramírez, L. O. (2015). </w:t>
            </w:r>
            <w:r w:rsidRPr="001409F7">
              <w:rPr>
                <w:i/>
                <w:iCs/>
              </w:rPr>
              <w:t>Modelación unidimensional de la transferencia de calor en intercambiadores de una hornilla panelera.</w:t>
            </w:r>
            <w:r w:rsidRPr="001409F7">
              <w:t xml:space="preserve"> Universidad de Piura, Perú.</w:t>
            </w:r>
          </w:p>
        </w:tc>
        <w:tc>
          <w:tcPr>
            <w:tcW w:w="1417" w:type="dxa"/>
          </w:tcPr>
          <w:p w14:paraId="0E230B7E" w14:textId="742B06D9" w:rsidR="005044B2" w:rsidRPr="001409F7" w:rsidRDefault="005044B2" w:rsidP="005044B2">
            <w:pPr>
              <w:pStyle w:val="Tablas"/>
            </w:pPr>
            <w:r w:rsidRPr="001409F7">
              <w:t xml:space="preserve">Artículo  </w:t>
            </w:r>
          </w:p>
        </w:tc>
        <w:tc>
          <w:tcPr>
            <w:tcW w:w="2706" w:type="dxa"/>
          </w:tcPr>
          <w:p w14:paraId="055E66AC" w14:textId="7BF13F4F" w:rsidR="005044B2" w:rsidRDefault="00A82C0D" w:rsidP="005044B2">
            <w:pPr>
              <w:pStyle w:val="Tablas"/>
              <w:rPr>
                <w:ins w:id="1074" w:author="Maria Fernanda Morales Angulo" w:date="2025-04-15T22:33:00Z" w16du:dateUtc="2025-04-16T03:33:00Z"/>
              </w:rPr>
            </w:pPr>
            <w:ins w:id="1075" w:author="Maria Fernanda Morales Angulo" w:date="2025-04-15T22:33:00Z" w16du:dateUtc="2025-04-16T03:33:00Z">
              <w:r>
                <w:fldChar w:fldCharType="begin"/>
              </w:r>
              <w:r>
                <w:instrText>HYPERLINK "https://pirhua.udep.edu.pe/handle/11042/2265"</w:instrText>
              </w:r>
              <w:r>
                <w:fldChar w:fldCharType="separate"/>
              </w:r>
              <w:r w:rsidRPr="00BB31DD">
                <w:rPr>
                  <w:rStyle w:val="Hipervnculo"/>
                </w:rPr>
                <w:t>https://pirhua.udep.edu.pe/handle/11042/2265</w:t>
              </w:r>
              <w:r>
                <w:fldChar w:fldCharType="end"/>
              </w:r>
            </w:ins>
            <w:del w:id="1076" w:author="Maria Fernanda Morales Angulo" w:date="2025-04-15T22:33:00Z" w16du:dateUtc="2025-04-16T03:33:00Z">
              <w:r w:rsidR="000E0B60" w:rsidDel="00A82C0D">
                <w:fldChar w:fldCharType="begin"/>
              </w:r>
              <w:r w:rsidR="00792872" w:rsidDel="00A82C0D">
                <w:delInstrText>HYPERLINK "file:///Users/mariafernandamoralesangulo/Desktop/Escritorio - iMac de Maria/BACK UP MARYFER 15ABR24/Escritorio/MARYFER DOCS/SENA DOCUMENTOS/SENA 2025/CONTENIDOS INCLUSIVOS/PANELA/Anexo_Modelo_Unidimensional_Calor.pdf"</w:delInstrText>
              </w:r>
              <w:r w:rsidR="000E0B60" w:rsidDel="00A82C0D">
                <w:fldChar w:fldCharType="separate"/>
              </w:r>
              <w:r w:rsidR="000E0B60" w:rsidDel="00A82C0D">
                <w:rPr>
                  <w:rStyle w:val="Hipervnculo"/>
                </w:rPr>
                <w:delText>Ver Anexo</w:delText>
              </w:r>
              <w:r w:rsidR="000E0B60" w:rsidDel="00A82C0D">
                <w:fldChar w:fldCharType="end"/>
              </w:r>
              <w:r w:rsidR="00286C4B" w:rsidDel="00A82C0D">
                <w:delText xml:space="preserve"> </w:delText>
              </w:r>
            </w:del>
          </w:p>
          <w:p w14:paraId="717C9406" w14:textId="3A1F87B9" w:rsidR="00A82C0D" w:rsidRPr="001409F7" w:rsidRDefault="00A82C0D" w:rsidP="005044B2">
            <w:pPr>
              <w:pStyle w:val="Tablas"/>
            </w:pPr>
          </w:p>
        </w:tc>
      </w:tr>
      <w:tr w:rsidR="005044B2" w:rsidRPr="001409F7" w14:paraId="5881F472" w14:textId="77777777" w:rsidTr="004B5D1C">
        <w:trPr>
          <w:cnfStyle w:val="000000100000" w:firstRow="0" w:lastRow="0" w:firstColumn="0" w:lastColumn="0" w:oddVBand="0" w:evenVBand="0" w:oddHBand="1" w:evenHBand="0" w:firstRowFirstColumn="0" w:firstRowLastColumn="0" w:lastRowFirstColumn="0" w:lastRowLastColumn="0"/>
          <w:trHeight w:val="1279"/>
        </w:trPr>
        <w:tc>
          <w:tcPr>
            <w:tcW w:w="1980" w:type="dxa"/>
          </w:tcPr>
          <w:p w14:paraId="135DE816" w14:textId="58388DB3" w:rsidR="005044B2" w:rsidRPr="001409F7" w:rsidRDefault="005044B2" w:rsidP="005044B2">
            <w:pPr>
              <w:pStyle w:val="Tablas"/>
            </w:pPr>
            <w:r w:rsidRPr="001409F7">
              <w:t>Proceso de transferencia de calor en la hornilla panelera</w:t>
            </w:r>
          </w:p>
        </w:tc>
        <w:tc>
          <w:tcPr>
            <w:tcW w:w="3969" w:type="dxa"/>
          </w:tcPr>
          <w:p w14:paraId="149D42D3" w14:textId="2535B884" w:rsidR="005044B2" w:rsidRPr="001409F7" w:rsidRDefault="005044B2" w:rsidP="005044B2">
            <w:pPr>
              <w:pStyle w:val="Tablas"/>
            </w:pPr>
            <w:r w:rsidRPr="001409F7">
              <w:t xml:space="preserve">Cortés Sanabria, P. J. (2016). </w:t>
            </w:r>
            <w:r w:rsidRPr="001409F7">
              <w:rPr>
                <w:i/>
                <w:iCs/>
              </w:rPr>
              <w:t>Estudio computacional de la transferencia de calor por convección en hornillas con pailas aleteadas de la industria panelera.</w:t>
            </w:r>
            <w:r w:rsidRPr="001409F7">
              <w:t xml:space="preserve"> Universidad de los Andes.</w:t>
            </w:r>
          </w:p>
        </w:tc>
        <w:tc>
          <w:tcPr>
            <w:tcW w:w="1417" w:type="dxa"/>
          </w:tcPr>
          <w:p w14:paraId="70196048" w14:textId="360F654B" w:rsidR="005044B2" w:rsidRPr="001409F7" w:rsidRDefault="005044B2" w:rsidP="005044B2">
            <w:pPr>
              <w:pStyle w:val="Tablas"/>
            </w:pPr>
            <w:r w:rsidRPr="001409F7">
              <w:t>Trabajo de grado</w:t>
            </w:r>
          </w:p>
        </w:tc>
        <w:tc>
          <w:tcPr>
            <w:tcW w:w="2706" w:type="dxa"/>
          </w:tcPr>
          <w:p w14:paraId="188F9CE0" w14:textId="0C5881D3" w:rsidR="005044B2" w:rsidRPr="001409F7" w:rsidRDefault="00A82C0D" w:rsidP="005044B2">
            <w:pPr>
              <w:pStyle w:val="Tablas"/>
            </w:pPr>
            <w:ins w:id="1077" w:author="Maria Fernanda Morales Angulo" w:date="2025-04-15T22:34:00Z" w16du:dateUtc="2025-04-16T03:34:00Z">
              <w:r>
                <w:fldChar w:fldCharType="begin"/>
              </w:r>
              <w:r>
                <w:instrText>HYPERLINK "https://repositorio.uniandes.edu.co/handle/1992/13598"</w:instrText>
              </w:r>
              <w:r>
                <w:fldChar w:fldCharType="separate"/>
              </w:r>
              <w:r w:rsidRPr="00A82C0D">
                <w:rPr>
                  <w:rStyle w:val="Hipervnculo"/>
                </w:rPr>
                <w:t>https://repositorio.uniandes.edu.co/handle/1992/13598</w:t>
              </w:r>
              <w:r>
                <w:fldChar w:fldCharType="end"/>
              </w:r>
            </w:ins>
          </w:p>
        </w:tc>
      </w:tr>
      <w:tr w:rsidR="005044B2" w:rsidRPr="001409F7" w14:paraId="255448DA" w14:textId="77777777" w:rsidTr="004B5D1C">
        <w:trPr>
          <w:trHeight w:val="699"/>
        </w:trPr>
        <w:tc>
          <w:tcPr>
            <w:tcW w:w="1980" w:type="dxa"/>
          </w:tcPr>
          <w:p w14:paraId="253DAE03" w14:textId="73A43E83" w:rsidR="005044B2" w:rsidRPr="001409F7" w:rsidRDefault="005044B2" w:rsidP="005044B2">
            <w:pPr>
              <w:pStyle w:val="Tablas"/>
            </w:pPr>
            <w:r w:rsidRPr="001409F7">
              <w:t>Seguridad y salud en el trabajo</w:t>
            </w:r>
          </w:p>
        </w:tc>
        <w:tc>
          <w:tcPr>
            <w:tcW w:w="3969" w:type="dxa"/>
          </w:tcPr>
          <w:p w14:paraId="4A4970A5" w14:textId="375A6A43" w:rsidR="005044B2" w:rsidRPr="001409F7" w:rsidRDefault="005044B2" w:rsidP="005044B2">
            <w:pPr>
              <w:pStyle w:val="Tablas"/>
            </w:pPr>
            <w:r w:rsidRPr="001409F7">
              <w:t xml:space="preserve">Díaz Orozco A. y Victoria Carmona P. (2015). </w:t>
            </w:r>
            <w:r w:rsidRPr="001409F7">
              <w:rPr>
                <w:i/>
                <w:iCs/>
              </w:rPr>
              <w:t xml:space="preserve">Identificación de peligros en el proceso de fabricación de la panela en </w:t>
            </w:r>
            <w:r w:rsidRPr="001409F7">
              <w:rPr>
                <w:i/>
                <w:iCs/>
              </w:rPr>
              <w:lastRenderedPageBreak/>
              <w:t>dos (2) trapiches ubicados en la ciudad Pereira (Risaralda).</w:t>
            </w:r>
          </w:p>
        </w:tc>
        <w:tc>
          <w:tcPr>
            <w:tcW w:w="1417" w:type="dxa"/>
          </w:tcPr>
          <w:p w14:paraId="7E7355AF" w14:textId="2395CEBB" w:rsidR="005044B2" w:rsidRPr="001409F7" w:rsidRDefault="005044B2" w:rsidP="005044B2">
            <w:pPr>
              <w:pStyle w:val="Tablas"/>
            </w:pPr>
            <w:r w:rsidRPr="001409F7">
              <w:lastRenderedPageBreak/>
              <w:t>Trabajo de grado</w:t>
            </w:r>
          </w:p>
        </w:tc>
        <w:tc>
          <w:tcPr>
            <w:tcW w:w="2706" w:type="dxa"/>
          </w:tcPr>
          <w:p w14:paraId="29AB226C" w14:textId="5DA61DD3" w:rsidR="005044B2" w:rsidRPr="001409F7" w:rsidRDefault="00286C4B" w:rsidP="005044B2">
            <w:pPr>
              <w:pStyle w:val="Tablas"/>
            </w:pPr>
            <w:hyperlink r:id="rId25" w:history="1">
              <w:r w:rsidRPr="005A1FA2">
                <w:rPr>
                  <w:rStyle w:val="Hipervnculo"/>
                </w:rPr>
                <w:t>https://bdigital.uniquindio.edu.co/handle/001/4187</w:t>
              </w:r>
            </w:hyperlink>
            <w:r>
              <w:t xml:space="preserve"> </w:t>
            </w:r>
          </w:p>
        </w:tc>
      </w:tr>
      <w:tr w:rsidR="005044B2" w:rsidRPr="001409F7" w14:paraId="639E36B2" w14:textId="77777777" w:rsidTr="004B5D1C">
        <w:trPr>
          <w:cnfStyle w:val="000000100000" w:firstRow="0" w:lastRow="0" w:firstColumn="0" w:lastColumn="0" w:oddVBand="0" w:evenVBand="0" w:oddHBand="1" w:evenHBand="0" w:firstRowFirstColumn="0" w:firstRowLastColumn="0" w:lastRowFirstColumn="0" w:lastRowLastColumn="0"/>
          <w:trHeight w:val="1279"/>
        </w:trPr>
        <w:tc>
          <w:tcPr>
            <w:tcW w:w="1980" w:type="dxa"/>
          </w:tcPr>
          <w:p w14:paraId="67D7C3D5" w14:textId="2173BBF4" w:rsidR="005044B2" w:rsidRPr="001409F7" w:rsidRDefault="005044B2" w:rsidP="005044B2">
            <w:pPr>
              <w:pStyle w:val="Tablas"/>
            </w:pPr>
            <w:r w:rsidRPr="001409F7">
              <w:t>Gestión ambiental y residuos en el proceso productivo de la panela</w:t>
            </w:r>
          </w:p>
        </w:tc>
        <w:tc>
          <w:tcPr>
            <w:tcW w:w="3969" w:type="dxa"/>
          </w:tcPr>
          <w:p w14:paraId="5B80B46C" w14:textId="66CFA919" w:rsidR="005044B2" w:rsidRPr="001409F7" w:rsidRDefault="005044B2" w:rsidP="005044B2">
            <w:pPr>
              <w:pStyle w:val="Tablas"/>
            </w:pPr>
            <w:r w:rsidRPr="001409F7">
              <w:t xml:space="preserve">García, H. R., Albarracín, L. C., Toscano </w:t>
            </w:r>
            <w:proofErr w:type="spellStart"/>
            <w:r w:rsidRPr="001409F7">
              <w:t>LaTorre</w:t>
            </w:r>
            <w:proofErr w:type="spellEnd"/>
            <w:r w:rsidRPr="001409F7">
              <w:t xml:space="preserve">, A., Santana, N. &amp; Insuasty, O. (2007). </w:t>
            </w:r>
            <w:r w:rsidRPr="001409F7">
              <w:rPr>
                <w:i/>
                <w:iCs/>
              </w:rPr>
              <w:t>Guía tecnológica para el manejo integral del sistema productivo de la caña panelera</w:t>
            </w:r>
            <w:r w:rsidRPr="001409F7">
              <w:t>.</w:t>
            </w:r>
          </w:p>
        </w:tc>
        <w:tc>
          <w:tcPr>
            <w:tcW w:w="1417" w:type="dxa"/>
          </w:tcPr>
          <w:p w14:paraId="73966F3E" w14:textId="0D79D9F3" w:rsidR="005044B2" w:rsidRPr="001409F7" w:rsidRDefault="005044B2" w:rsidP="005044B2">
            <w:pPr>
              <w:pStyle w:val="Tablas"/>
            </w:pPr>
            <w:r w:rsidRPr="001409F7">
              <w:t>PDF</w:t>
            </w:r>
          </w:p>
        </w:tc>
        <w:tc>
          <w:tcPr>
            <w:tcW w:w="2706" w:type="dxa"/>
          </w:tcPr>
          <w:p w14:paraId="6D369FD2" w14:textId="07ECB49D" w:rsidR="005044B2" w:rsidRPr="001409F7" w:rsidRDefault="00286C4B" w:rsidP="005044B2">
            <w:pPr>
              <w:pStyle w:val="Tablas"/>
            </w:pPr>
            <w:r>
              <w:fldChar w:fldCharType="begin"/>
            </w:r>
            <w:ins w:id="1078" w:author="Maria Fernanda Morales Angulo" w:date="2025-04-15T22:35:00Z" w16du:dateUtc="2025-04-16T03:35:00Z">
              <w:r w:rsidR="00A82C0D">
                <w:instrText>HYPERLINK "https://repository.agrosavia.co/bitstream/handle/20.500.12324/13454/42610_46668.pdf?sequence=1&amp;isAllowed=y"</w:instrText>
              </w:r>
            </w:ins>
            <w:del w:id="1079" w:author="Maria Fernanda Morales Angulo" w:date="2025-04-15T22:35:00Z" w16du:dateUtc="2025-04-16T03:35:00Z">
              <w:r w:rsidR="00792872" w:rsidDel="00A82C0D">
                <w:delInstrText>HYPERLINK "file:///Users/mariafernandamoralesangulo/Desktop/Escritorio - iMac de Maria/BACK UP MARYFER 15ABR24/Escritorio/MARYFER DOCS/SENA DOCUMENTOS/SENA 2025/CONTENIDOS INCLUSIVOS/PANELA/Anexo_gestion_ambiental.pdf"</w:delInstrText>
              </w:r>
            </w:del>
            <w:r>
              <w:fldChar w:fldCharType="separate"/>
            </w:r>
            <w:del w:id="1080" w:author="Maria Fernanda Morales Angulo" w:date="2025-04-15T22:35:00Z" w16du:dateUtc="2025-04-16T03:35:00Z">
              <w:r w:rsidRPr="00286C4B" w:rsidDel="00A82C0D">
                <w:rPr>
                  <w:rStyle w:val="Hipervnculo"/>
                </w:rPr>
                <w:delText>Ver Anexo</w:delText>
              </w:r>
            </w:del>
            <w:ins w:id="1081" w:author="Maria Fernanda Morales Angulo" w:date="2025-04-15T22:35:00Z" w16du:dateUtc="2025-04-16T03:35:00Z">
              <w:r w:rsidR="00A82C0D">
                <w:rPr>
                  <w:rStyle w:val="Hipervnculo"/>
                </w:rPr>
                <w:t xml:space="preserve">  https://repository.agrosavia.co/bitstream/handle/20.500.12324/13454/42610_46668.pdf?sequence=1&amp;isAllowed=y  </w:t>
              </w:r>
            </w:ins>
            <w:r>
              <w:fldChar w:fldCharType="end"/>
            </w:r>
          </w:p>
        </w:tc>
      </w:tr>
      <w:tr w:rsidR="005044B2" w:rsidRPr="001409F7" w14:paraId="235483D4" w14:textId="77777777" w:rsidTr="004B5D1C">
        <w:trPr>
          <w:trHeight w:val="1204"/>
        </w:trPr>
        <w:tc>
          <w:tcPr>
            <w:tcW w:w="1980" w:type="dxa"/>
          </w:tcPr>
          <w:p w14:paraId="0CAA0A44" w14:textId="7AABD2FD" w:rsidR="005044B2" w:rsidRPr="001409F7" w:rsidRDefault="005044B2" w:rsidP="005044B2">
            <w:pPr>
              <w:pStyle w:val="Tablas"/>
            </w:pPr>
            <w:r w:rsidRPr="001409F7">
              <w:t>Gestión ambiental y residuos en el proceso productivo de la panela</w:t>
            </w:r>
          </w:p>
        </w:tc>
        <w:tc>
          <w:tcPr>
            <w:tcW w:w="3969" w:type="dxa"/>
          </w:tcPr>
          <w:p w14:paraId="72589B75" w14:textId="08AD0D2D" w:rsidR="005044B2" w:rsidRPr="001409F7" w:rsidRDefault="005044B2" w:rsidP="005044B2">
            <w:pPr>
              <w:pStyle w:val="Tablas"/>
            </w:pPr>
            <w:r w:rsidRPr="001409F7">
              <w:t xml:space="preserve">González Campaña, P. J., &amp; Zúñiga Cabrera, D. C. (2022). Impactos ambientales en la producción de panela en la parroquia de Pacto del Distrito Metropolitano de Quito. </w:t>
            </w:r>
            <w:r w:rsidRPr="001409F7">
              <w:rPr>
                <w:i/>
                <w:iCs/>
              </w:rPr>
              <w:t>Esferas</w:t>
            </w:r>
            <w:r w:rsidRPr="001409F7">
              <w:t>, 3, p. 94-111.</w:t>
            </w:r>
          </w:p>
        </w:tc>
        <w:tc>
          <w:tcPr>
            <w:tcW w:w="1417" w:type="dxa"/>
          </w:tcPr>
          <w:p w14:paraId="4C50BFA7" w14:textId="29C411B6" w:rsidR="005044B2" w:rsidRPr="001409F7" w:rsidRDefault="005044B2" w:rsidP="005044B2">
            <w:pPr>
              <w:pStyle w:val="Tablas"/>
            </w:pPr>
            <w:r w:rsidRPr="001409F7">
              <w:t>Documento investigativo</w:t>
            </w:r>
          </w:p>
        </w:tc>
        <w:tc>
          <w:tcPr>
            <w:tcW w:w="2706" w:type="dxa"/>
          </w:tcPr>
          <w:p w14:paraId="50D55617" w14:textId="133AAE1D" w:rsidR="005044B2" w:rsidRPr="001409F7" w:rsidRDefault="004B5D1C" w:rsidP="005044B2">
            <w:pPr>
              <w:pStyle w:val="Tablas"/>
            </w:pPr>
            <w:r>
              <w:fldChar w:fldCharType="begin"/>
            </w:r>
            <w:ins w:id="1082" w:author="Maria Fernanda Morales Angulo" w:date="2025-04-15T22:36:00Z" w16du:dateUtc="2025-04-16T03:36:00Z">
              <w:r w:rsidR="00A82C0D">
                <w:instrText>HYPERLINK "https://revistas.usfq.edu.ec/index.php/esferas/article/view/2430"</w:instrText>
              </w:r>
            </w:ins>
            <w:del w:id="1083" w:author="Maria Fernanda Morales Angulo" w:date="2025-04-15T22:36:00Z" w16du:dateUtc="2025-04-16T03:36:00Z">
              <w:r w:rsidR="00792872" w:rsidDel="00A82C0D">
                <w:delInstrText>HYPERLINK "file:///Users/mariafernandamoralesangulo/Desktop/Escritorio - iMac de Maria/BACK UP MARYFER 15ABR24/Escritorio/MARYFER DOCS/SENA DOCUMENTOS/SENA 2025/CONTENIDOS INCLUSIVOS/PANELA/Anexo_Impactos_Ambientales_Panela.pdf"</w:delInstrText>
              </w:r>
            </w:del>
            <w:r>
              <w:fldChar w:fldCharType="separate"/>
            </w:r>
            <w:del w:id="1084" w:author="Maria Fernanda Morales Angulo" w:date="2025-04-15T22:36:00Z" w16du:dateUtc="2025-04-16T03:36:00Z">
              <w:r w:rsidDel="00A82C0D">
                <w:rPr>
                  <w:rStyle w:val="Hipervnculo"/>
                </w:rPr>
                <w:delText>Ver Anexo</w:delText>
              </w:r>
            </w:del>
            <w:ins w:id="1085" w:author="Maria Fernanda Morales Angulo" w:date="2025-04-15T22:36:00Z" w16du:dateUtc="2025-04-16T03:36:00Z">
              <w:r w:rsidR="00A82C0D">
                <w:rPr>
                  <w:rStyle w:val="Hipervnculo"/>
                </w:rPr>
                <w:t>https://revistas.usfq.edu.ec/index.php/esferas/article/view/2430</w:t>
              </w:r>
            </w:ins>
            <w:r>
              <w:fldChar w:fldCharType="end"/>
            </w:r>
            <w:r w:rsidR="00286C4B">
              <w:t xml:space="preserve"> </w:t>
            </w:r>
          </w:p>
        </w:tc>
      </w:tr>
      <w:tr w:rsidR="005044B2" w:rsidRPr="001409F7" w14:paraId="78124E83" w14:textId="77777777" w:rsidTr="004B5D1C">
        <w:trPr>
          <w:cnfStyle w:val="000000100000" w:firstRow="0" w:lastRow="0" w:firstColumn="0" w:lastColumn="0" w:oddVBand="0" w:evenVBand="0" w:oddHBand="1" w:evenHBand="0" w:firstRowFirstColumn="0" w:firstRowLastColumn="0" w:lastRowFirstColumn="0" w:lastRowLastColumn="0"/>
          <w:trHeight w:val="1204"/>
        </w:trPr>
        <w:tc>
          <w:tcPr>
            <w:tcW w:w="1980" w:type="dxa"/>
          </w:tcPr>
          <w:p w14:paraId="5A683FB6" w14:textId="2CCA2BDF" w:rsidR="005044B2" w:rsidRPr="001409F7" w:rsidRDefault="005044B2" w:rsidP="005044B2">
            <w:pPr>
              <w:pStyle w:val="Tablas"/>
            </w:pPr>
            <w:r w:rsidRPr="001409F7">
              <w:t>Gestión ambiental y residuos en el proceso productivo de la panela</w:t>
            </w:r>
          </w:p>
        </w:tc>
        <w:tc>
          <w:tcPr>
            <w:tcW w:w="3969" w:type="dxa"/>
          </w:tcPr>
          <w:p w14:paraId="6C610D72" w14:textId="3E4F8249" w:rsidR="005044B2" w:rsidRPr="001409F7" w:rsidRDefault="005044B2" w:rsidP="005044B2">
            <w:pPr>
              <w:pStyle w:val="Tablas"/>
            </w:pPr>
            <w:r w:rsidRPr="001409F7">
              <w:t>Pico Poma, L. P. (2018</w:t>
            </w:r>
            <w:r w:rsidRPr="001409F7">
              <w:rPr>
                <w:i/>
                <w:iCs/>
              </w:rPr>
              <w:t>). Simulación del proceso de digestión anaerobia para predecir la producción de biogás a partir de residuos de la industria panelera en la Provincia de Pastaza (</w:t>
            </w:r>
            <w:proofErr w:type="spellStart"/>
            <w:r w:rsidRPr="001409F7">
              <w:rPr>
                <w:i/>
                <w:iCs/>
              </w:rPr>
              <w:t>Bachelor's</w:t>
            </w:r>
            <w:proofErr w:type="spellEnd"/>
            <w:r w:rsidRPr="001409F7">
              <w:rPr>
                <w:i/>
                <w:iCs/>
              </w:rPr>
              <w:t xml:space="preserve"> </w:t>
            </w:r>
            <w:proofErr w:type="spellStart"/>
            <w:r w:rsidRPr="001409F7">
              <w:rPr>
                <w:i/>
                <w:iCs/>
              </w:rPr>
              <w:t>thesis</w:t>
            </w:r>
            <w:proofErr w:type="spellEnd"/>
            <w:r w:rsidRPr="001409F7">
              <w:t>, Universidad Estatal Amazónica).</w:t>
            </w:r>
          </w:p>
        </w:tc>
        <w:tc>
          <w:tcPr>
            <w:tcW w:w="1417" w:type="dxa"/>
          </w:tcPr>
          <w:p w14:paraId="624DB092" w14:textId="19285C2F" w:rsidR="005044B2" w:rsidRPr="001409F7" w:rsidRDefault="005044B2" w:rsidP="005044B2">
            <w:pPr>
              <w:pStyle w:val="Tablas"/>
            </w:pPr>
            <w:r w:rsidRPr="001409F7">
              <w:t>Trabajo de grado</w:t>
            </w:r>
          </w:p>
        </w:tc>
        <w:tc>
          <w:tcPr>
            <w:tcW w:w="2706" w:type="dxa"/>
          </w:tcPr>
          <w:p w14:paraId="597BA914" w14:textId="236011DA" w:rsidR="005044B2" w:rsidRPr="001409F7" w:rsidRDefault="00A82C0D" w:rsidP="005044B2">
            <w:pPr>
              <w:pStyle w:val="Tablas"/>
            </w:pPr>
            <w:ins w:id="1086" w:author="Maria Fernanda Morales Angulo" w:date="2025-04-15T22:37:00Z" w16du:dateUtc="2025-04-16T03:37:00Z">
              <w:r>
                <w:fldChar w:fldCharType="begin"/>
              </w:r>
              <w:r>
                <w:instrText>HYPERLINK "https://repositorio.uea.edu.ec/handle/123456789/690"</w:instrText>
              </w:r>
              <w:r>
                <w:fldChar w:fldCharType="separate"/>
              </w:r>
              <w:r w:rsidRPr="00A82C0D">
                <w:rPr>
                  <w:rStyle w:val="Hipervnculo"/>
                </w:rPr>
                <w:t>https://repositorio.uea.edu.ec/handle/123456789/690</w:t>
              </w:r>
              <w:r>
                <w:fldChar w:fldCharType="end"/>
              </w:r>
            </w:ins>
          </w:p>
        </w:tc>
      </w:tr>
      <w:tr w:rsidR="005044B2" w:rsidRPr="001409F7" w14:paraId="1E614C7E" w14:textId="77777777" w:rsidTr="004B5D1C">
        <w:trPr>
          <w:trHeight w:val="1204"/>
        </w:trPr>
        <w:tc>
          <w:tcPr>
            <w:tcW w:w="1980" w:type="dxa"/>
          </w:tcPr>
          <w:p w14:paraId="566E65DD" w14:textId="6301DC82" w:rsidR="005044B2" w:rsidRPr="001409F7" w:rsidRDefault="005044B2" w:rsidP="005044B2">
            <w:pPr>
              <w:pStyle w:val="Tablas"/>
            </w:pPr>
            <w:r w:rsidRPr="001409F7">
              <w:t>Gestión ambiental y residuos en el proceso productivo de la panela</w:t>
            </w:r>
          </w:p>
        </w:tc>
        <w:tc>
          <w:tcPr>
            <w:tcW w:w="3969" w:type="dxa"/>
          </w:tcPr>
          <w:p w14:paraId="6446B03E" w14:textId="5042795A" w:rsidR="005044B2" w:rsidRPr="001409F7" w:rsidRDefault="005044B2" w:rsidP="005044B2">
            <w:pPr>
              <w:pStyle w:val="Tablas"/>
            </w:pPr>
            <w:r w:rsidRPr="001409F7">
              <w:t xml:space="preserve">Castillo Quiroga, B., García Castellanos, E. H., León Quiroga, L. &amp; Moreno Díaz, D. M. (2020). </w:t>
            </w:r>
            <w:r w:rsidRPr="001409F7">
              <w:rPr>
                <w:i/>
                <w:iCs/>
              </w:rPr>
              <w:t>Implementación de prácticas que generen la disminución de agentes contaminantes que se liberan en el medio ambiente en los centros de producción panelera en el municipio de Santana, Boyacá.</w:t>
            </w:r>
          </w:p>
        </w:tc>
        <w:tc>
          <w:tcPr>
            <w:tcW w:w="1417" w:type="dxa"/>
          </w:tcPr>
          <w:p w14:paraId="06E41604" w14:textId="3C652D3F" w:rsidR="005044B2" w:rsidRPr="001409F7" w:rsidRDefault="005044B2" w:rsidP="005044B2">
            <w:pPr>
              <w:pStyle w:val="Tablas"/>
            </w:pPr>
            <w:r w:rsidRPr="001409F7">
              <w:t>Trabajo de grado</w:t>
            </w:r>
          </w:p>
        </w:tc>
        <w:tc>
          <w:tcPr>
            <w:tcW w:w="2706" w:type="dxa"/>
          </w:tcPr>
          <w:p w14:paraId="772D429C" w14:textId="18536C5F" w:rsidR="005044B2" w:rsidRPr="001409F7" w:rsidRDefault="00A82C0D" w:rsidP="005044B2">
            <w:pPr>
              <w:pStyle w:val="Tablas"/>
            </w:pPr>
            <w:ins w:id="1087" w:author="Maria Fernanda Morales Angulo" w:date="2025-04-15T22:37:00Z" w16du:dateUtc="2025-04-16T03:37:00Z">
              <w:r>
                <w:fldChar w:fldCharType="begin"/>
              </w:r>
              <w:r>
                <w:instrText>HYPERLINK "https://repository.libertadores.edu.co/handle/11371/3463"</w:instrText>
              </w:r>
              <w:r>
                <w:fldChar w:fldCharType="separate"/>
              </w:r>
              <w:r w:rsidRPr="00A82C0D">
                <w:rPr>
                  <w:rStyle w:val="Hipervnculo"/>
                </w:rPr>
                <w:t>https://repository.libertadores.edu.co/handle/11371/3463</w:t>
              </w:r>
              <w:r>
                <w:fldChar w:fldCharType="end"/>
              </w:r>
            </w:ins>
            <w:r>
              <w:t xml:space="preserve"> </w:t>
            </w:r>
          </w:p>
        </w:tc>
      </w:tr>
    </w:tbl>
    <w:p w14:paraId="49CFF75E" w14:textId="6766371C" w:rsidR="003D28A0" w:rsidRPr="001409F7" w:rsidRDefault="003D28A0" w:rsidP="003D28A0"/>
    <w:p w14:paraId="575D1206" w14:textId="77777777" w:rsidR="003D28A0" w:rsidRPr="001409F7" w:rsidRDefault="003D28A0">
      <w:pPr>
        <w:spacing w:line="259" w:lineRule="auto"/>
      </w:pPr>
      <w:r w:rsidRPr="001409F7">
        <w:br w:type="page"/>
      </w:r>
    </w:p>
    <w:p w14:paraId="6CE6A847" w14:textId="13CD229D" w:rsidR="00AA4C80" w:rsidRPr="001409F7" w:rsidRDefault="00AA4C80" w:rsidP="006666F4">
      <w:pPr>
        <w:pStyle w:val="Titulosgenerales"/>
        <w:rPr>
          <w:lang w:val="es-CO"/>
        </w:rPr>
      </w:pPr>
      <w:bookmarkStart w:id="1088" w:name="_Toc195690876"/>
      <w:r w:rsidRPr="001409F7">
        <w:rPr>
          <w:lang w:val="es-CO"/>
        </w:rPr>
        <w:lastRenderedPageBreak/>
        <w:t>Glosario</w:t>
      </w:r>
      <w:bookmarkEnd w:id="1088"/>
    </w:p>
    <w:p w14:paraId="37BA551A" w14:textId="77777777" w:rsidR="00E46250" w:rsidRPr="001409F7" w:rsidRDefault="00E46250" w:rsidP="00E46250">
      <w:r w:rsidRPr="001409F7">
        <w:rPr>
          <w:b/>
          <w:bCs/>
        </w:rPr>
        <w:t>Acción de mejora:</w:t>
      </w:r>
      <w:r w:rsidRPr="001409F7">
        <w:t xml:space="preserve"> medidas para optimizar el sistema de gestión de seguridad y salud en el trabajo, SGSST, para lograr mejoras en el desempeño de seguridad y salud ocupacional de la organización de acuerdo con las políticas organizacionales.</w:t>
      </w:r>
    </w:p>
    <w:p w14:paraId="2AFF11E6" w14:textId="77777777" w:rsidR="00E46250" w:rsidRPr="001409F7" w:rsidRDefault="00E46250" w:rsidP="00E46250">
      <w:r w:rsidRPr="001409F7">
        <w:rPr>
          <w:b/>
          <w:bCs/>
        </w:rPr>
        <w:t>Amenaza:</w:t>
      </w:r>
      <w:r w:rsidRPr="001409F7">
        <w:t xml:space="preserve"> un evento físico natural o accidental causado o inducido por la acción humana suficiente para causar la muerte, lesiones u otros efectos en la salud, daños y pérdidas a la propiedad, la propiedad, la infraestructura, los medios de subsistencia y los riesgos inherentes a la provisión de servicios y recursos ambientales de gran importancia.</w:t>
      </w:r>
    </w:p>
    <w:p w14:paraId="3EFEF594" w14:textId="77777777" w:rsidR="00E46250" w:rsidRPr="001409F7" w:rsidRDefault="00E46250" w:rsidP="00E46250">
      <w:proofErr w:type="spellStart"/>
      <w:r w:rsidRPr="001409F7">
        <w:rPr>
          <w:b/>
          <w:bCs/>
        </w:rPr>
        <w:t>Auto-reporte</w:t>
      </w:r>
      <w:proofErr w:type="spellEnd"/>
      <w:r w:rsidRPr="001409F7">
        <w:rPr>
          <w:b/>
          <w:bCs/>
        </w:rPr>
        <w:t xml:space="preserve"> de condiciones de trabajo y salud:</w:t>
      </w:r>
      <w:r w:rsidRPr="001409F7">
        <w:t xml:space="preserve"> es un procedimiento para que los empleados o contratistas informen por escrito a su empleador o contratista cualquier condición adversa de salud y seguridad que observen en su lugar de trabajo.</w:t>
      </w:r>
    </w:p>
    <w:p w14:paraId="140CC117" w14:textId="77777777" w:rsidR="00E46250" w:rsidRPr="001409F7" w:rsidRDefault="00E46250" w:rsidP="00E46250">
      <w:r w:rsidRPr="001409F7">
        <w:rPr>
          <w:b/>
          <w:bCs/>
        </w:rPr>
        <w:t>Buenas Prácticas Agrícolas (BPA):</w:t>
      </w:r>
      <w:r w:rsidRPr="001409F7">
        <w:t xml:space="preserve"> conjunto de prácticas destinadas a garantizar la inocuidad de los productos agrícolas, la protección del medio ambiente, la seguridad y el bienestar de los trabajadores y la sanidad agropecuaria (García, Albarracín, Toscano, Santana &amp; </w:t>
      </w:r>
      <w:proofErr w:type="spellStart"/>
      <w:r w:rsidRPr="001409F7">
        <w:t>Instasti</w:t>
      </w:r>
      <w:proofErr w:type="spellEnd"/>
      <w:r w:rsidRPr="001409F7">
        <w:t>, 2007)</w:t>
      </w:r>
    </w:p>
    <w:p w14:paraId="7C288123" w14:textId="77777777" w:rsidR="00E46250" w:rsidRPr="001409F7" w:rsidRDefault="00E46250" w:rsidP="00E46250">
      <w:r w:rsidRPr="001409F7">
        <w:rPr>
          <w:b/>
          <w:bCs/>
        </w:rPr>
        <w:t>Buenas prácticas ambientales (</w:t>
      </w:r>
      <w:proofErr w:type="spellStart"/>
      <w:r w:rsidRPr="001409F7">
        <w:rPr>
          <w:b/>
          <w:bCs/>
        </w:rPr>
        <w:t>BPAs</w:t>
      </w:r>
      <w:proofErr w:type="spellEnd"/>
      <w:r w:rsidRPr="001409F7">
        <w:rPr>
          <w:b/>
          <w:bCs/>
        </w:rPr>
        <w:t>):</w:t>
      </w:r>
      <w:r w:rsidRPr="001409F7">
        <w:t xml:space="preserve"> es una serie de acciones sencillas que promueven una relación amigable con el medio ambiente y significan un cambio de actitudes y comportamientos en las actividades cotidianas (Secretaría de ambiente del municipio del distrito metropolitano Quito, 2020).</w:t>
      </w:r>
    </w:p>
    <w:p w14:paraId="6B67D2AE" w14:textId="77777777" w:rsidR="00E46250" w:rsidRPr="001409F7" w:rsidRDefault="00E46250" w:rsidP="00E46250">
      <w:r w:rsidRPr="001409F7">
        <w:rPr>
          <w:b/>
          <w:bCs/>
        </w:rPr>
        <w:t>Cachaza:</w:t>
      </w:r>
      <w:r w:rsidRPr="001409F7">
        <w:t xml:space="preserve"> es creado por residuos que se acumulan durante la clarificación del jugo de caña de azúcar durante la producción de azúcar cruda.</w:t>
      </w:r>
    </w:p>
    <w:p w14:paraId="6A616346" w14:textId="77777777" w:rsidR="00E46250" w:rsidRPr="001409F7" w:rsidRDefault="00E46250" w:rsidP="00E46250">
      <w:r w:rsidRPr="001409F7">
        <w:rPr>
          <w:b/>
          <w:bCs/>
        </w:rPr>
        <w:t>Ciclo PHVA:</w:t>
      </w:r>
      <w:r w:rsidRPr="001409F7">
        <w:t xml:space="preserve"> un enfoque lógico, paso a paso, que permite la mejora continua al hacer un plan: Planificar: Debe planificar cómo mejorar la seguridad y la salud de los trabajadores, identificar qué está mal, qué se puede mejorar y proponer ideas para resolver esos problemas. Hacer: Implementación de las contramedidas planificadas. Verificar: Comprobar si los procedimientos y medidas adoptadas están consiguiendo los resultados deseados. Actuar: Implementación de medidas correctivas para el máximo beneficio de la seguridad y salud de los trabajadores.</w:t>
      </w:r>
    </w:p>
    <w:p w14:paraId="375C2CF3" w14:textId="77777777" w:rsidR="00E46250" w:rsidRPr="001409F7" w:rsidRDefault="00E46250" w:rsidP="00E46250">
      <w:r w:rsidRPr="001409F7">
        <w:rPr>
          <w:b/>
          <w:bCs/>
        </w:rPr>
        <w:lastRenderedPageBreak/>
        <w:t>Contaminación ambiental:</w:t>
      </w:r>
      <w:r w:rsidRPr="001409F7">
        <w:t xml:space="preserve"> la presencia de uno o más contaminantes que provocan la degradación de los recursos naturales como el agua, el suelo, el aire, las plantas y los animales, y tienen efectos adversos sobre la salud humana (Sánchez &amp; Guiza, 1989).</w:t>
      </w:r>
    </w:p>
    <w:p w14:paraId="685FDD17" w14:textId="77777777" w:rsidR="00E46250" w:rsidRPr="001409F7" w:rsidRDefault="00E46250" w:rsidP="00E46250">
      <w:r w:rsidRPr="001409F7">
        <w:rPr>
          <w:b/>
          <w:bCs/>
        </w:rPr>
        <w:t>Desarrollo sostenible:</w:t>
      </w:r>
      <w:r w:rsidRPr="001409F7">
        <w:t xml:space="preserve"> el proceso de transformación del medio natural, socioeconómico, cultural e institucional. Su objetivo es asegurar la mejora de las condiciones de vida humana, la producción de bienes y la prestación de servicios sin dañar el entorno natural ni poner en peligro la base del desarrollo. (CAR, 2019).</w:t>
      </w:r>
    </w:p>
    <w:p w14:paraId="56A2F376" w14:textId="77777777" w:rsidR="00E46250" w:rsidRPr="001409F7" w:rsidRDefault="00E46250" w:rsidP="00E46250">
      <w:r w:rsidRPr="001409F7">
        <w:rPr>
          <w:b/>
          <w:bCs/>
        </w:rPr>
        <w:t>Evaluación del riesgo:</w:t>
      </w:r>
      <w:r w:rsidRPr="001409F7">
        <w:t xml:space="preserve"> es un procedimiento para determinar el nivel de riesgo asociado con la probabilidad de que ocurra un riesgo y la gravedad de las consecuencias de esa ocurrencia.</w:t>
      </w:r>
    </w:p>
    <w:p w14:paraId="01C02966" w14:textId="77777777" w:rsidR="00E46250" w:rsidRPr="001409F7" w:rsidRDefault="00E46250" w:rsidP="00E46250">
      <w:r w:rsidRPr="001409F7">
        <w:rPr>
          <w:b/>
          <w:bCs/>
        </w:rPr>
        <w:t>Gestión ambiental:</w:t>
      </w:r>
      <w:r w:rsidRPr="001409F7">
        <w:t xml:space="preserve"> gestión participativa de las condiciones ambientales locales por parte de diversos actores mediante el uso y aplicación de herramientas legales, de planificación, técnicas, económicas, financieras y de gestión para lograr mejorar el funcionamiento de los ecosistemas y la calidad de vida de la población. En el marco de la sustentabilidad (</w:t>
      </w:r>
      <w:proofErr w:type="spellStart"/>
      <w:r w:rsidRPr="001409F7">
        <w:t>Guhl</w:t>
      </w:r>
      <w:proofErr w:type="spellEnd"/>
      <w:r w:rsidRPr="001409F7">
        <w:t xml:space="preserve"> &amp; Leyva, 2015).</w:t>
      </w:r>
    </w:p>
    <w:p w14:paraId="6DDF3259" w14:textId="26B43BA3" w:rsidR="00E46250" w:rsidRPr="001409F7" w:rsidRDefault="00E46250" w:rsidP="00E46250">
      <w:r w:rsidRPr="001409F7">
        <w:rPr>
          <w:b/>
          <w:bCs/>
        </w:rPr>
        <w:t>Grados Brix (° Brix):</w:t>
      </w:r>
      <w:r w:rsidRPr="001409F7">
        <w:t xml:space="preserve"> la concentración de sólidos solubles, expresada en azúcares, presentes en la muestra.</w:t>
      </w:r>
    </w:p>
    <w:p w14:paraId="16BF1241" w14:textId="77777777" w:rsidR="00E46250" w:rsidRPr="001409F7" w:rsidRDefault="00E46250" w:rsidP="00E46250">
      <w:r w:rsidRPr="001409F7">
        <w:rPr>
          <w:b/>
          <w:bCs/>
        </w:rPr>
        <w:t xml:space="preserve">Hornilla: </w:t>
      </w:r>
      <w:r w:rsidRPr="001409F7">
        <w:t>un horno de ladrillo y barro que hierve y espesa el jugo de la caña de azúcar.</w:t>
      </w:r>
    </w:p>
    <w:p w14:paraId="20833C15" w14:textId="77777777" w:rsidR="00E46250" w:rsidRPr="001409F7" w:rsidRDefault="00E46250" w:rsidP="00E46250">
      <w:r w:rsidRPr="001409F7">
        <w:rPr>
          <w:b/>
          <w:bCs/>
        </w:rPr>
        <w:t>Hornillero:</w:t>
      </w:r>
      <w:r w:rsidRPr="001409F7">
        <w:t xml:space="preserve"> operador responsable de suministrar bagazo a un quemador o cámara de combustión.</w:t>
      </w:r>
    </w:p>
    <w:p w14:paraId="7B4A2CDA" w14:textId="0722C33D" w:rsidR="00E46250" w:rsidRPr="001409F7" w:rsidRDefault="00E46250" w:rsidP="00E46250">
      <w:r w:rsidRPr="001409F7">
        <w:rPr>
          <w:b/>
          <w:bCs/>
        </w:rPr>
        <w:t>Humedad:</w:t>
      </w:r>
      <w:r w:rsidRPr="001409F7">
        <w:t xml:space="preserve"> la determinación de humedad o volátiles se basa en la pérdida de peso que sufre el alimento al calentarlo a 100</w:t>
      </w:r>
      <w:r w:rsidR="00E2367D">
        <w:t>°</w:t>
      </w:r>
      <w:r w:rsidRPr="001409F7">
        <w:t>C. Este valor incluye, además del agua propiamente dicha, las sustancias volátiles que acompañan al alimento.</w:t>
      </w:r>
    </w:p>
    <w:p w14:paraId="4E6A928D" w14:textId="77777777" w:rsidR="00E46250" w:rsidRPr="001409F7" w:rsidRDefault="00E46250" w:rsidP="00E46250">
      <w:r w:rsidRPr="001409F7">
        <w:rPr>
          <w:b/>
          <w:bCs/>
        </w:rPr>
        <w:t>Identificación del peligro:</w:t>
      </w:r>
      <w:r w:rsidRPr="001409F7">
        <w:t xml:space="preserve"> el proceso de determinar si existe un peligro y definir sus características.</w:t>
      </w:r>
    </w:p>
    <w:p w14:paraId="2E73903F" w14:textId="120B9054" w:rsidR="00E46250" w:rsidRPr="001409F7" w:rsidRDefault="00E46250" w:rsidP="00E46250">
      <w:r w:rsidRPr="001409F7">
        <w:rPr>
          <w:b/>
          <w:bCs/>
        </w:rPr>
        <w:lastRenderedPageBreak/>
        <w:t>Impacto ambiental:</w:t>
      </w:r>
      <w:r w:rsidRPr="001409F7">
        <w:t xml:space="preserve"> cambios en el entorno físico, químico, biológico, cultural y socioeconómico resultantes de las actividades humanas relacionadas con las actividades del proyecto (CAR, 2019).</w:t>
      </w:r>
    </w:p>
    <w:p w14:paraId="6744669E" w14:textId="77777777" w:rsidR="00E46250" w:rsidRPr="001409F7" w:rsidRDefault="00E46250" w:rsidP="00E46250">
      <w:r w:rsidRPr="001409F7">
        <w:rPr>
          <w:b/>
          <w:bCs/>
        </w:rPr>
        <w:t>Jugo crudo:</w:t>
      </w:r>
      <w:r w:rsidRPr="001409F7">
        <w:t xml:space="preserve"> se obtiene directamente de la molienda de la caña de azúcar y contiene todos los sólidos en solución excepto la fibra.</w:t>
      </w:r>
    </w:p>
    <w:p w14:paraId="7D036A38" w14:textId="77777777" w:rsidR="00E46250" w:rsidRPr="001409F7" w:rsidRDefault="00E46250" w:rsidP="00E46250">
      <w:r w:rsidRPr="001409F7">
        <w:rPr>
          <w:b/>
          <w:bCs/>
        </w:rPr>
        <w:t>Molino:</w:t>
      </w:r>
      <w:r w:rsidRPr="001409F7">
        <w:t xml:space="preserve"> equipo que se utiliza para la extracción de los jugos de la caña o establecimiento donde se produce la panela.</w:t>
      </w:r>
    </w:p>
    <w:p w14:paraId="71DDF4EF" w14:textId="77777777" w:rsidR="00E46250" w:rsidRPr="001409F7" w:rsidRDefault="00E46250" w:rsidP="00E46250">
      <w:r w:rsidRPr="001409F7">
        <w:rPr>
          <w:b/>
          <w:bCs/>
        </w:rPr>
        <w:t xml:space="preserve">Política de seguridad y salud en el trabajo: </w:t>
      </w:r>
      <w:r w:rsidRPr="001409F7">
        <w:t>es el compromiso declarado formalmente de la alta dirección de la organización con la seguridad y salud en el trabajo lo que define el alcance de la organización y compromete a la organización en su conjunto.</w:t>
      </w:r>
    </w:p>
    <w:p w14:paraId="656B85F8" w14:textId="77777777" w:rsidR="00E46250" w:rsidRPr="001409F7" w:rsidRDefault="00E46250" w:rsidP="00E46250">
      <w:r w:rsidRPr="001409F7">
        <w:rPr>
          <w:b/>
          <w:bCs/>
        </w:rPr>
        <w:t>Residuo orgánico:</w:t>
      </w:r>
      <w:r w:rsidRPr="001409F7">
        <w:t xml:space="preserve"> se refiere a todos los residuos de origen biológico. Incluye diversos residuos que ocurren naturalmente durante el "ciclo de vida" como resultado de las funciones fisiológicas de preservación y mantenimiento, o que son productos de la explotación humana de los recursos biológicos (García, et al., 2007).</w:t>
      </w:r>
    </w:p>
    <w:p w14:paraId="2DE9B4D2" w14:textId="01999267" w:rsidR="00E46250" w:rsidRPr="001409F7" w:rsidRDefault="00E46250" w:rsidP="00E46250">
      <w:r w:rsidRPr="001409F7">
        <w:rPr>
          <w:b/>
          <w:bCs/>
        </w:rPr>
        <w:t>Riesgo:</w:t>
      </w:r>
      <w:r w:rsidRPr="001409F7">
        <w:t xml:space="preserve"> una combinación de la probabilidad de que ocurran una o más exposiciones o eventos peligrosos y la gravedad del daño resultante.</w:t>
      </w:r>
    </w:p>
    <w:p w14:paraId="3FB5AC1D" w14:textId="7B9235BB" w:rsidR="004D2A56" w:rsidRPr="001409F7" w:rsidRDefault="004D2A56" w:rsidP="004D2A56"/>
    <w:p w14:paraId="160BAA0A" w14:textId="5886FC00" w:rsidR="003D28A0" w:rsidRPr="001409F7" w:rsidRDefault="003D28A0">
      <w:pPr>
        <w:spacing w:line="259" w:lineRule="auto"/>
      </w:pPr>
      <w:r w:rsidRPr="001409F7">
        <w:br w:type="page"/>
      </w:r>
    </w:p>
    <w:p w14:paraId="3C2893B7" w14:textId="6CAE16C3" w:rsidR="00AA4C80" w:rsidRPr="001409F7" w:rsidRDefault="00AA4C80" w:rsidP="006666F4">
      <w:pPr>
        <w:pStyle w:val="Titulosgenerales"/>
        <w:rPr>
          <w:lang w:val="es-CO"/>
        </w:rPr>
      </w:pPr>
      <w:bookmarkStart w:id="1089" w:name="_Toc195690877"/>
      <w:r w:rsidRPr="001409F7">
        <w:rPr>
          <w:lang w:val="es-CO"/>
        </w:rPr>
        <w:lastRenderedPageBreak/>
        <w:t>Referencias bibliográficas</w:t>
      </w:r>
      <w:bookmarkEnd w:id="1089"/>
    </w:p>
    <w:p w14:paraId="145895DE" w14:textId="5C65D22B" w:rsidR="00EB68D0" w:rsidRPr="001409F7" w:rsidRDefault="00EB68D0" w:rsidP="00EB68D0">
      <w:r w:rsidRPr="001409F7">
        <w:t xml:space="preserve">Beltrán Martínez, C. (2021). </w:t>
      </w:r>
      <w:r w:rsidRPr="001409F7">
        <w:rPr>
          <w:i/>
          <w:iCs/>
        </w:rPr>
        <w:t xml:space="preserve">Evaluación de técnicas para gestión de los residuos de la producción panelera (cachaza) en la vereda Nacederos municipio de </w:t>
      </w:r>
      <w:proofErr w:type="spellStart"/>
      <w:r w:rsidRPr="001409F7">
        <w:rPr>
          <w:i/>
          <w:iCs/>
        </w:rPr>
        <w:t>Quebradanegra</w:t>
      </w:r>
      <w:proofErr w:type="spellEnd"/>
      <w:r w:rsidRPr="001409F7">
        <w:rPr>
          <w:i/>
          <w:iCs/>
        </w:rPr>
        <w:t>-Cundinamarca</w:t>
      </w:r>
      <w:r w:rsidRPr="001409F7">
        <w:t xml:space="preserve">. </w:t>
      </w:r>
      <w:hyperlink r:id="rId26" w:history="1">
        <w:r w:rsidRPr="001409F7">
          <w:rPr>
            <w:rStyle w:val="Hipervnculo"/>
          </w:rPr>
          <w:t>https://repositorio.ucundinamarca.edu.co/handle/20.500.12558/3431</w:t>
        </w:r>
      </w:hyperlink>
      <w:r w:rsidRPr="001409F7">
        <w:t xml:space="preserve">  </w:t>
      </w:r>
    </w:p>
    <w:p w14:paraId="7C69926A" w14:textId="77777777" w:rsidR="00286C4B" w:rsidRPr="001409F7" w:rsidRDefault="00286C4B" w:rsidP="00286C4B">
      <w:r w:rsidRPr="001409F7">
        <w:t xml:space="preserve">Diaz Delgado, N. Y., </w:t>
      </w:r>
      <w:proofErr w:type="spellStart"/>
      <w:r w:rsidRPr="001409F7">
        <w:t>Sarasty</w:t>
      </w:r>
      <w:proofErr w:type="spellEnd"/>
      <w:r w:rsidRPr="001409F7">
        <w:t xml:space="preserve"> Ruano, L. C. &amp; Tobar Zambrano, D. M. (2021). </w:t>
      </w:r>
      <w:r w:rsidRPr="001409F7">
        <w:rPr>
          <w:i/>
          <w:iCs/>
        </w:rPr>
        <w:t>Diseño de un Sistema de Gestión de Seguridad y Salud en el Trabajo en la empresa “Trapiche Divino Niño</w:t>
      </w:r>
      <w:r w:rsidRPr="001409F7">
        <w:t xml:space="preserve">” Municipio de </w:t>
      </w:r>
      <w:proofErr w:type="spellStart"/>
      <w:r w:rsidRPr="001409F7">
        <w:t>Ancuya</w:t>
      </w:r>
      <w:proofErr w:type="spellEnd"/>
      <w:r w:rsidRPr="001409F7">
        <w:t xml:space="preserve">-Nariño–2020. </w:t>
      </w:r>
      <w:hyperlink r:id="rId27" w:history="1">
        <w:r w:rsidRPr="001409F7">
          <w:rPr>
            <w:rStyle w:val="Hipervnculo"/>
          </w:rPr>
          <w:t>https://hdl.handle.net/20.500.12962/803</w:t>
        </w:r>
      </w:hyperlink>
      <w:r w:rsidRPr="001409F7">
        <w:t xml:space="preserve">     </w:t>
      </w:r>
    </w:p>
    <w:p w14:paraId="6ED7D0A6" w14:textId="77777777" w:rsidR="00286C4B" w:rsidRPr="001409F7" w:rsidRDefault="00286C4B" w:rsidP="00286C4B">
      <w:r w:rsidRPr="001409F7">
        <w:t xml:space="preserve">Díaz, A. &amp; Iglesias, C. E. (2012). Bases teóricas para la fundamentación del proceso de extracción de jugo de caña de azúcar para la producción de panela. </w:t>
      </w:r>
      <w:r w:rsidRPr="001409F7">
        <w:rPr>
          <w:i/>
          <w:iCs/>
        </w:rPr>
        <w:t>Revista Ciencias técnicas agropecuarias</w:t>
      </w:r>
      <w:r w:rsidRPr="001409F7">
        <w:t xml:space="preserve">, 21(1), p. 53-57. </w:t>
      </w:r>
      <w:hyperlink r:id="rId28" w:history="1">
        <w:r w:rsidRPr="001409F7">
          <w:rPr>
            <w:rStyle w:val="Hipervnculo"/>
          </w:rPr>
          <w:t>https://www.redalyc.org/comocitar.oa?id=93222722010</w:t>
        </w:r>
      </w:hyperlink>
      <w:r w:rsidRPr="001409F7">
        <w:t xml:space="preserve">  </w:t>
      </w:r>
    </w:p>
    <w:p w14:paraId="257A100F" w14:textId="0B86DAD0" w:rsidR="00EB68D0" w:rsidRPr="001409F7" w:rsidRDefault="00EB68D0" w:rsidP="00EB68D0">
      <w:r w:rsidRPr="001409F7">
        <w:t xml:space="preserve">Durán Sánchez, E. (2019). </w:t>
      </w:r>
      <w:r w:rsidRPr="001409F7">
        <w:rPr>
          <w:i/>
          <w:iCs/>
        </w:rPr>
        <w:t>Estudio térmico, económico y de calidad en sistemas de producción de panela.</w:t>
      </w:r>
      <w:r w:rsidRPr="001409F7">
        <w:t xml:space="preserve"> </w:t>
      </w:r>
      <w:hyperlink r:id="rId29" w:history="1">
        <w:r w:rsidRPr="001409F7">
          <w:rPr>
            <w:rStyle w:val="Hipervnculo"/>
          </w:rPr>
          <w:t>https://repositorio.unal.edu.co/handle/unal/76063</w:t>
        </w:r>
      </w:hyperlink>
      <w:r w:rsidRPr="001409F7">
        <w:t xml:space="preserve">  </w:t>
      </w:r>
    </w:p>
    <w:p w14:paraId="1B7ED0B1" w14:textId="32C68AC1" w:rsidR="00EB68D0" w:rsidRPr="001409F7" w:rsidRDefault="00EB68D0" w:rsidP="00EB68D0">
      <w:r w:rsidRPr="001409F7">
        <w:t xml:space="preserve">Esquivel Barrios, L. C. &amp; Arenas Quimbayo, J. M. (2016). Análisis externo en el sector panelero. </w:t>
      </w:r>
      <w:r w:rsidRPr="001409F7">
        <w:rPr>
          <w:i/>
          <w:iCs/>
        </w:rPr>
        <w:t>Temas y Reflexiones</w:t>
      </w:r>
      <w:r w:rsidRPr="001409F7">
        <w:t xml:space="preserve">, (5). </w:t>
      </w:r>
      <w:hyperlink r:id="rId30" w:history="1">
        <w:r w:rsidRPr="001409F7">
          <w:rPr>
            <w:rStyle w:val="Hipervnculo"/>
          </w:rPr>
          <w:t>http://repositorio.unibague.edu.co:80/jspui/handle/20.500.12313/216</w:t>
        </w:r>
      </w:hyperlink>
      <w:r w:rsidRPr="001409F7">
        <w:t xml:space="preserve">  </w:t>
      </w:r>
    </w:p>
    <w:p w14:paraId="6B18E62C" w14:textId="13644567" w:rsidR="00EB68D0" w:rsidRPr="001409F7" w:rsidRDefault="00EB68D0" w:rsidP="00EB68D0">
      <w:r w:rsidRPr="001409F7">
        <w:t xml:space="preserve">García, H. R., Albarracín L., Toscano A., Santana N. &amp; Insuasty O. (2007). </w:t>
      </w:r>
      <w:r w:rsidRPr="001409F7">
        <w:rPr>
          <w:i/>
          <w:iCs/>
        </w:rPr>
        <w:t>Guía tecnológica para el manejo integral del sistema productivo de la caña panelera.</w:t>
      </w:r>
      <w:r w:rsidRPr="001409F7">
        <w:t xml:space="preserve"> Mosquera: </w:t>
      </w:r>
      <w:proofErr w:type="spellStart"/>
      <w:r w:rsidRPr="001409F7">
        <w:t>Produmedios</w:t>
      </w:r>
      <w:proofErr w:type="spellEnd"/>
      <w:r w:rsidRPr="001409F7">
        <w:t xml:space="preserve"> (editorial para el sector agropecuario). </w:t>
      </w:r>
      <w:hyperlink r:id="rId31" w:history="1">
        <w:r w:rsidRPr="001409F7">
          <w:rPr>
            <w:rStyle w:val="Hipervnculo"/>
          </w:rPr>
          <w:t>http://hdl.handle.net/20.500.12324/13454</w:t>
        </w:r>
      </w:hyperlink>
      <w:r w:rsidRPr="001409F7">
        <w:t xml:space="preserve">  </w:t>
      </w:r>
    </w:p>
    <w:p w14:paraId="354317F4" w14:textId="77777777" w:rsidR="00EB68D0" w:rsidRPr="001409F7" w:rsidRDefault="00EB68D0" w:rsidP="00EB68D0">
      <w:r w:rsidRPr="001409F7">
        <w:t xml:space="preserve">Gordillo, G. y García, H. R. (1992). </w:t>
      </w:r>
      <w:r w:rsidRPr="001409F7">
        <w:rPr>
          <w:i/>
          <w:iCs/>
        </w:rPr>
        <w:t>Manual para el diseño y operación de hornillas paneleras.</w:t>
      </w:r>
      <w:r w:rsidRPr="001409F7">
        <w:t xml:space="preserve"> Barbosa. ICA-Holanda.</w:t>
      </w:r>
    </w:p>
    <w:p w14:paraId="69FAA9C1" w14:textId="77777777" w:rsidR="00EB68D0" w:rsidRPr="001409F7" w:rsidRDefault="00EB68D0" w:rsidP="00EB68D0">
      <w:proofErr w:type="spellStart"/>
      <w:r w:rsidRPr="001409F7">
        <w:t>Hugot</w:t>
      </w:r>
      <w:proofErr w:type="spellEnd"/>
      <w:r w:rsidRPr="001409F7">
        <w:t xml:space="preserve">, E. (1974).  Manual para ingenieros azucareros. Editorial continental. S.A. 2da Edición. (México). </w:t>
      </w:r>
    </w:p>
    <w:p w14:paraId="504F4135" w14:textId="0F27D431" w:rsidR="00EB68D0" w:rsidRPr="001409F7" w:rsidRDefault="00EB68D0" w:rsidP="00EB68D0">
      <w:r w:rsidRPr="001409F7">
        <w:t xml:space="preserve">Jaramillo Gómez, D. A., Sánchez López, S. A. &amp; Meneses Suarez, E. J. (2018). </w:t>
      </w:r>
      <w:r w:rsidRPr="001409F7">
        <w:rPr>
          <w:i/>
          <w:iCs/>
        </w:rPr>
        <w:t>Criterios de implementación ISO 14001: 2015 caso de estudio sector Panelero</w:t>
      </w:r>
      <w:r w:rsidRPr="001409F7">
        <w:t xml:space="preserve">. </w:t>
      </w:r>
      <w:hyperlink r:id="rId32" w:history="1">
        <w:r w:rsidRPr="001409F7">
          <w:rPr>
            <w:rStyle w:val="Hipervnculo"/>
          </w:rPr>
          <w:t>https://repository.unad.edu.co/bitstream/handle/10596/23421/dajaramillog.pdf?sequence=1</w:t>
        </w:r>
      </w:hyperlink>
      <w:r w:rsidRPr="001409F7">
        <w:t xml:space="preserve">  </w:t>
      </w:r>
    </w:p>
    <w:p w14:paraId="0B855DE8" w14:textId="2607591F" w:rsidR="00EB68D0" w:rsidRDefault="00EB68D0" w:rsidP="00EB68D0">
      <w:r w:rsidRPr="001409F7">
        <w:lastRenderedPageBreak/>
        <w:t xml:space="preserve">La Madrid Olivares, R. (2015). </w:t>
      </w:r>
      <w:r w:rsidRPr="001409F7">
        <w:rPr>
          <w:i/>
          <w:iCs/>
        </w:rPr>
        <w:t>Modelación numérica del proceso de transferencia de calor en intercambiadores de calor abiertos utilizados en la industria panelera</w:t>
      </w:r>
      <w:r w:rsidRPr="001409F7">
        <w:t xml:space="preserve">. </w:t>
      </w:r>
      <w:hyperlink r:id="rId33" w:history="1">
        <w:r w:rsidRPr="001409F7">
          <w:rPr>
            <w:rStyle w:val="Hipervnculo"/>
          </w:rPr>
          <w:t>https://pirhua.udep.edu.pe/bitstream/handle/11042/5446/DOC_ING_AUT_001.pdf?sequence=1&amp;isAllowed=y</w:t>
        </w:r>
      </w:hyperlink>
      <w:r w:rsidRPr="001409F7">
        <w:t xml:space="preserve">  </w:t>
      </w:r>
    </w:p>
    <w:p w14:paraId="3553BC2E" w14:textId="5D95F1E8" w:rsidR="00B55223" w:rsidRDefault="00B55223" w:rsidP="00EB68D0">
      <w:proofErr w:type="spellStart"/>
      <w:r w:rsidRPr="00B55223">
        <w:t>Leguízamos</w:t>
      </w:r>
      <w:proofErr w:type="spellEnd"/>
      <w:r w:rsidRPr="00B55223">
        <w:t xml:space="preserve">, S. G. I. &amp; Yepes. G. N. V. (2014). Estudio Descriptivo Mediante Análisis Multicriterio de la Cadena Agroalimentaria de La Panela. Publicaciones e Investigación, 8, p. 161-183. </w:t>
      </w:r>
      <w:hyperlink r:id="rId34" w:history="1">
        <w:r w:rsidRPr="005A1FA2">
          <w:rPr>
            <w:rStyle w:val="Hipervnculo"/>
          </w:rPr>
          <w:t>https://hemeroteca.unad.edu.co/index.php/publicaciones-e-investigacion/article/view/1298</w:t>
        </w:r>
      </w:hyperlink>
      <w:r>
        <w:t xml:space="preserve"> </w:t>
      </w:r>
      <w:r w:rsidRPr="00B55223">
        <w:t xml:space="preserve">  </w:t>
      </w:r>
    </w:p>
    <w:p w14:paraId="167043FB" w14:textId="07EC378B" w:rsidR="00EB68D0" w:rsidRPr="001409F7" w:rsidRDefault="00EB68D0" w:rsidP="00EB68D0">
      <w:r w:rsidRPr="001409F7">
        <w:t xml:space="preserve">Marcelo, D., La Madrid, R. &amp; Santamaría, H. (2013). Evaluación mediante indicadores productivos y energéticos de tres módulos de producción de panela granulada. </w:t>
      </w:r>
      <w:r w:rsidRPr="004B5D1C">
        <w:rPr>
          <w:i/>
          <w:iCs/>
          <w:lang w:val="en-US"/>
        </w:rPr>
        <w:t xml:space="preserve">17 </w:t>
      </w:r>
      <w:proofErr w:type="spellStart"/>
      <w:r w:rsidRPr="004B5D1C">
        <w:rPr>
          <w:i/>
          <w:iCs/>
          <w:lang w:val="en-US"/>
        </w:rPr>
        <w:t>th</w:t>
      </w:r>
      <w:proofErr w:type="spellEnd"/>
      <w:r w:rsidRPr="004B5D1C">
        <w:rPr>
          <w:i/>
          <w:iCs/>
          <w:lang w:val="en-US"/>
        </w:rPr>
        <w:t xml:space="preserve"> Latin American and Caribbean conference of engineering and technology </w:t>
      </w:r>
      <w:r w:rsidRPr="004B5D1C">
        <w:rPr>
          <w:lang w:val="en-US"/>
        </w:rPr>
        <w:t xml:space="preserve">LACCEI. </w:t>
      </w:r>
      <w:hyperlink r:id="rId35" w:history="1">
        <w:r w:rsidRPr="001409F7">
          <w:rPr>
            <w:rStyle w:val="Hipervnculo"/>
          </w:rPr>
          <w:t>http://www.laccei.org/LACCEI2013-Cancun/RefereedPapers/RP252.pdf</w:t>
        </w:r>
      </w:hyperlink>
      <w:r w:rsidRPr="001409F7">
        <w:t xml:space="preserve">  </w:t>
      </w:r>
    </w:p>
    <w:p w14:paraId="6BECBE96" w14:textId="778EDA57" w:rsidR="00EB68D0" w:rsidRPr="001409F7" w:rsidRDefault="00EB68D0" w:rsidP="00EB68D0">
      <w:r w:rsidRPr="001409F7">
        <w:t xml:space="preserve">Medina Moreno, R. A. (2016). </w:t>
      </w:r>
      <w:r w:rsidRPr="001409F7">
        <w:rPr>
          <w:i/>
          <w:iCs/>
        </w:rPr>
        <w:t>Estudio computacional de la transferencia de calor en una paila panelera tipo semiesférica</w:t>
      </w:r>
      <w:r w:rsidRPr="001409F7">
        <w:t xml:space="preserve">. </w:t>
      </w:r>
      <w:hyperlink r:id="rId36" w:history="1">
        <w:r w:rsidRPr="001409F7">
          <w:rPr>
            <w:rStyle w:val="Hipervnculo"/>
          </w:rPr>
          <w:t>https://repositorio.uniandes.edu.co/handle/1992/13708</w:t>
        </w:r>
      </w:hyperlink>
      <w:r w:rsidRPr="001409F7">
        <w:t xml:space="preserve">  </w:t>
      </w:r>
    </w:p>
    <w:p w14:paraId="7458687D" w14:textId="137F0557" w:rsidR="00EB68D0" w:rsidRPr="001409F7" w:rsidRDefault="00EB68D0" w:rsidP="00EB68D0">
      <w:r w:rsidRPr="001409F7">
        <w:t xml:space="preserve">Mejía Restrepo, A. M. (2007). </w:t>
      </w:r>
      <w:r w:rsidRPr="001409F7">
        <w:rPr>
          <w:i/>
          <w:iCs/>
        </w:rPr>
        <w:t>Propuesta para la implementación del sistema de gestión ambiental en el trapiche panelero-HVC</w:t>
      </w:r>
      <w:r w:rsidRPr="001409F7">
        <w:t xml:space="preserve">. </w:t>
      </w:r>
      <w:hyperlink r:id="rId37" w:history="1">
        <w:r w:rsidRPr="001409F7">
          <w:rPr>
            <w:rStyle w:val="Hipervnculo"/>
          </w:rPr>
          <w:t>https://repositorio.utp.edu.co/items/2a289c49-1854-4bb8-9d9d-832cc77e5a69</w:t>
        </w:r>
      </w:hyperlink>
      <w:r w:rsidRPr="001409F7">
        <w:t xml:space="preserve">  </w:t>
      </w:r>
    </w:p>
    <w:p w14:paraId="008CA976" w14:textId="77777777" w:rsidR="00B55223" w:rsidRPr="001409F7" w:rsidRDefault="00B55223" w:rsidP="00B55223">
      <w:r w:rsidRPr="00B55223">
        <w:t xml:space="preserve">Montoya Armenta, L. &amp; Romero Ruíz, H. (1998). </w:t>
      </w:r>
      <w:r w:rsidRPr="00B55223">
        <w:rPr>
          <w:i/>
          <w:iCs/>
        </w:rPr>
        <w:t xml:space="preserve">Estudio hidrotérmico para la determinación de los coeficientes de transferencia de calor en tres tipos de pailas para hornillas paneleras. </w:t>
      </w:r>
      <w:hyperlink r:id="rId38" w:history="1">
        <w:r w:rsidRPr="00B55223">
          <w:rPr>
            <w:rStyle w:val="Hipervnculo"/>
          </w:rPr>
          <w:t>https://www.researchgate.net/publication/306376361_ESTUDIO_HIDROTERMICO_PARA_LA_DETERMINACION_DE_LOS_COEFICIENTES_DE_TRANSFERENCIA_DE_CALOR_EN_TRES_TIPOS_DE_PAILAS_PARA_HORNILLAS_PANELERAS</w:t>
        </w:r>
      </w:hyperlink>
      <w:r w:rsidRPr="001409F7">
        <w:t xml:space="preserve">  </w:t>
      </w:r>
    </w:p>
    <w:p w14:paraId="624B6805" w14:textId="2729ECA5" w:rsidR="00EB68D0" w:rsidRPr="001409F7" w:rsidRDefault="00EB68D0" w:rsidP="00EB68D0">
      <w:r w:rsidRPr="001409F7">
        <w:t xml:space="preserve"> Sánchez Castro, Z. &amp; Mendieta </w:t>
      </w:r>
      <w:proofErr w:type="spellStart"/>
      <w:r w:rsidRPr="001409F7">
        <w:t>Menjura</w:t>
      </w:r>
      <w:proofErr w:type="spellEnd"/>
      <w:r w:rsidRPr="001409F7">
        <w:t xml:space="preserve">, O. A. (2014). Ajuste de un modelo matemático para la combustión de bagazo de caña en una cámara Ward-Cimpa. </w:t>
      </w:r>
      <w:r w:rsidRPr="001409F7">
        <w:rPr>
          <w:i/>
          <w:iCs/>
        </w:rPr>
        <w:t>Ciencia y Tecnología Agropecuaria</w:t>
      </w:r>
      <w:r w:rsidRPr="001409F7">
        <w:t xml:space="preserve">, 15(2), p. 133-151. </w:t>
      </w:r>
    </w:p>
    <w:p w14:paraId="68F68B97" w14:textId="7EEBADFB" w:rsidR="00EB68D0" w:rsidRPr="001409F7" w:rsidRDefault="00EB68D0" w:rsidP="00EB68D0">
      <w:pPr>
        <w:rPr>
          <w:i/>
          <w:iCs/>
        </w:rPr>
      </w:pPr>
      <w:r w:rsidRPr="001409F7">
        <w:lastRenderedPageBreak/>
        <w:t xml:space="preserve">Suárez Guevara, I. C. (2019). </w:t>
      </w:r>
      <w:r w:rsidRPr="001409F7">
        <w:rPr>
          <w:i/>
          <w:iCs/>
        </w:rPr>
        <w:t>Estrategias para la producción más limpia en el sector de cacao y caña panelera en el Valle del Cauca bajo el marco del Plan Nacional de Negocios Verdes en Colombia.</w:t>
      </w:r>
    </w:p>
    <w:p w14:paraId="09CFBC03" w14:textId="79E325B6" w:rsidR="00EB68D0" w:rsidRPr="001409F7" w:rsidRDefault="00EB68D0" w:rsidP="00EB68D0">
      <w:r w:rsidRPr="001409F7">
        <w:t xml:space="preserve">Vallejo Carabalí, C. E., Peña Medina, H. &amp; Mora Muñoz, L. S. (1995). </w:t>
      </w:r>
      <w:r w:rsidRPr="001409F7">
        <w:rPr>
          <w:i/>
          <w:iCs/>
        </w:rPr>
        <w:t>Evaluación de la producción y consumo de energía en hornillas paneleras</w:t>
      </w:r>
      <w:r w:rsidRPr="001409F7">
        <w:t xml:space="preserve">. Universidad Autónoma de Occidente. </w:t>
      </w:r>
      <w:hyperlink r:id="rId39" w:history="1">
        <w:r w:rsidRPr="001409F7">
          <w:rPr>
            <w:rStyle w:val="Hipervnculo"/>
          </w:rPr>
          <w:t>https://red.uao.edu.co/handle/10614/2588</w:t>
        </w:r>
      </w:hyperlink>
      <w:r w:rsidRPr="001409F7">
        <w:t xml:space="preserve">  </w:t>
      </w:r>
    </w:p>
    <w:p w14:paraId="016C7F88" w14:textId="4A15F26A" w:rsidR="00EB68D0" w:rsidRPr="001409F7" w:rsidRDefault="00EB68D0" w:rsidP="00EB68D0">
      <w:r w:rsidRPr="001409F7">
        <w:t xml:space="preserve">Velásquez, H. I., </w:t>
      </w:r>
      <w:proofErr w:type="spellStart"/>
      <w:r w:rsidRPr="001409F7">
        <w:t>Janna</w:t>
      </w:r>
      <w:proofErr w:type="spellEnd"/>
      <w:r w:rsidRPr="001409F7">
        <w:t xml:space="preserve">, F. C. &amp; Agudelo, A. F. (2006). Diagnóstico </w:t>
      </w:r>
      <w:proofErr w:type="spellStart"/>
      <w:r w:rsidRPr="001409F7">
        <w:t>exergético</w:t>
      </w:r>
      <w:proofErr w:type="spellEnd"/>
      <w:r w:rsidRPr="001409F7">
        <w:t xml:space="preserve"> de los procesos productivos de la panela en Colombia. </w:t>
      </w:r>
      <w:r w:rsidRPr="001409F7">
        <w:rPr>
          <w:i/>
          <w:iCs/>
        </w:rPr>
        <w:t>Energética,</w:t>
      </w:r>
      <w:r w:rsidRPr="001409F7">
        <w:t xml:space="preserve"> (35), p. 15-22. </w:t>
      </w:r>
      <w:hyperlink r:id="rId40" w:history="1">
        <w:r w:rsidRPr="001409F7">
          <w:rPr>
            <w:rStyle w:val="Hipervnculo"/>
          </w:rPr>
          <w:t>https://www.redalyc.org/articulo.oa?id=147019422003</w:t>
        </w:r>
      </w:hyperlink>
      <w:r w:rsidRPr="001409F7">
        <w:t xml:space="preserve">  </w:t>
      </w:r>
    </w:p>
    <w:p w14:paraId="327E61EF" w14:textId="77777777" w:rsidR="00EB68D0" w:rsidRPr="001409F7" w:rsidRDefault="00EB68D0" w:rsidP="00EB68D0"/>
    <w:p w14:paraId="28157B52" w14:textId="55D9206F" w:rsidR="003D28A0" w:rsidRPr="001409F7" w:rsidRDefault="003D28A0">
      <w:pPr>
        <w:spacing w:line="259" w:lineRule="auto"/>
      </w:pPr>
      <w:r w:rsidRPr="001409F7">
        <w:br w:type="page"/>
      </w:r>
    </w:p>
    <w:p w14:paraId="38481424" w14:textId="342BA4F9" w:rsidR="00AA4C80" w:rsidRPr="001409F7" w:rsidRDefault="00AA4C80" w:rsidP="006666F4">
      <w:pPr>
        <w:pStyle w:val="Titulosgenerales"/>
        <w:rPr>
          <w:lang w:val="es-CO"/>
        </w:rPr>
      </w:pPr>
      <w:bookmarkStart w:id="1090" w:name="_Toc195690878"/>
      <w:r w:rsidRPr="001409F7">
        <w:rPr>
          <w:lang w:val="es-CO"/>
        </w:rPr>
        <w:lastRenderedPageBreak/>
        <w:t>Créditos</w:t>
      </w:r>
      <w:bookmarkEnd w:id="1090"/>
    </w:p>
    <w:p w14:paraId="32283D21" w14:textId="77777777" w:rsidR="007B60B9" w:rsidRPr="001409F7" w:rsidRDefault="007B60B9" w:rsidP="007B60B9">
      <w:r w:rsidRPr="001409F7">
        <w:t xml:space="preserve">Elaborado por Innovative </w:t>
      </w:r>
      <w:proofErr w:type="spellStart"/>
      <w:r w:rsidRPr="001409F7">
        <w:t>Education</w:t>
      </w:r>
      <w:proofErr w:type="spellEnd"/>
    </w:p>
    <w:p w14:paraId="4CBDF3ED" w14:textId="77777777" w:rsidR="007B60B9" w:rsidRPr="001409F7" w:rsidRDefault="007B60B9" w:rsidP="007B60B9">
      <w:pPr>
        <w:ind w:firstLine="0"/>
        <w:jc w:val="center"/>
      </w:pPr>
      <w:r w:rsidRPr="001409F7">
        <w:rPr>
          <w:noProof/>
        </w:rPr>
        <w:drawing>
          <wp:inline distT="0" distB="0" distL="0" distR="0" wp14:anchorId="2E43BC3E" wp14:editId="779954A3">
            <wp:extent cx="4890052" cy="2460038"/>
            <wp:effectExtent l="0" t="0" r="6350" b="0"/>
            <wp:docPr id="4" name="Imagen 4" descr="Elaborado por Innovative Education, licencia Creative Commons CC BY-NC-SA (Reconocimiento - No Comercial - Compartir Ig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Elaborado por Innovative Education, licencia Creative Commons CC BY-NC-SA (Reconocimiento - No Comercial - Compartir Igual)"/>
                    <pic:cNvPicPr/>
                  </pic:nvPicPr>
                  <pic:blipFill rotWithShape="1">
                    <a:blip r:embed="rId41">
                      <a:extLst>
                        <a:ext uri="{28A0092B-C50C-407E-A947-70E740481C1C}">
                          <a14:useLocalDpi xmlns:a14="http://schemas.microsoft.com/office/drawing/2010/main" val="0"/>
                        </a:ext>
                      </a:extLst>
                    </a:blip>
                    <a:srcRect l="2466" t="3574" r="1357" b="5323"/>
                    <a:stretch/>
                  </pic:blipFill>
                  <pic:spPr bwMode="auto">
                    <a:xfrm>
                      <a:off x="0" y="0"/>
                      <a:ext cx="4917801" cy="2473998"/>
                    </a:xfrm>
                    <a:prstGeom prst="rect">
                      <a:avLst/>
                    </a:prstGeom>
                    <a:ln>
                      <a:noFill/>
                    </a:ln>
                    <a:extLst>
                      <a:ext uri="{53640926-AAD7-44D8-BBD7-CCE9431645EC}">
                        <a14:shadowObscured xmlns:a14="http://schemas.microsoft.com/office/drawing/2010/main"/>
                      </a:ext>
                    </a:extLst>
                  </pic:spPr>
                </pic:pic>
              </a:graphicData>
            </a:graphic>
          </wp:inline>
        </w:drawing>
      </w:r>
    </w:p>
    <w:p w14:paraId="5950B3F4" w14:textId="69D7C5BB" w:rsidR="006666F4" w:rsidRPr="001409F7" w:rsidRDefault="006666F4">
      <w:pPr>
        <w:spacing w:after="160" w:line="259" w:lineRule="auto"/>
        <w:ind w:firstLine="0"/>
      </w:pPr>
    </w:p>
    <w:sectPr w:rsidR="006666F4" w:rsidRPr="001409F7" w:rsidSect="00E82DE3">
      <w:headerReference w:type="default" r:id="rId42"/>
      <w:footerReference w:type="default" r:id="rId43"/>
      <w:footerReference w:type="first" r:id="rId44"/>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11B32" w14:textId="77777777" w:rsidR="00057366" w:rsidRDefault="00057366" w:rsidP="00BF2980">
      <w:pPr>
        <w:spacing w:after="0" w:line="240" w:lineRule="auto"/>
      </w:pPr>
      <w:r>
        <w:separator/>
      </w:r>
    </w:p>
  </w:endnote>
  <w:endnote w:type="continuationSeparator" w:id="0">
    <w:p w14:paraId="6893FDBB" w14:textId="77777777" w:rsidR="00057366" w:rsidRDefault="00057366"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88AC3" w14:textId="2E901D8D" w:rsidR="00013F81" w:rsidRPr="00BD50A4" w:rsidRDefault="00E82DE3" w:rsidP="00B40282">
    <w:pPr>
      <w:pStyle w:val="Piedepgina"/>
      <w:rPr>
        <w:sz w:val="20"/>
        <w:szCs w:val="20"/>
      </w:rPr>
    </w:pPr>
    <w:r>
      <w:rPr>
        <w:noProof/>
      </w:rPr>
      <w:drawing>
        <wp:anchor distT="0" distB="0" distL="114300" distR="114300" simplePos="0" relativeHeight="251666432" behindDoc="1" locked="0" layoutInCell="1" allowOverlap="1" wp14:anchorId="65F4C3C8" wp14:editId="2E7646C6">
          <wp:simplePos x="0" y="0"/>
          <wp:positionH relativeFrom="page">
            <wp:posOffset>0</wp:posOffset>
          </wp:positionH>
          <wp:positionV relativeFrom="paragraph">
            <wp:posOffset>-18111</wp:posOffset>
          </wp:positionV>
          <wp:extent cx="7773035" cy="676910"/>
          <wp:effectExtent l="0" t="0" r="0" b="8890"/>
          <wp:wrapNone/>
          <wp:docPr id="15" name="Imagen 15" descr="imagen decorativa">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decorativa">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6"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4F13C7AE">
          <wp:simplePos x="0" y="0"/>
          <wp:positionH relativeFrom="page">
            <wp:align>left</wp:align>
          </wp:positionH>
          <wp:positionV relativeFrom="paragraph">
            <wp:posOffset>-200715</wp:posOffset>
          </wp:positionV>
          <wp:extent cx="7773035" cy="676910"/>
          <wp:effectExtent l="0" t="0" r="0" b="8890"/>
          <wp:wrapNone/>
          <wp:docPr id="16" name="Imagen 16" descr="imagen decorativa">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decorativa">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CD936" w14:textId="77777777" w:rsidR="00057366" w:rsidRDefault="00057366" w:rsidP="00BF2980">
      <w:pPr>
        <w:spacing w:after="0" w:line="240" w:lineRule="auto"/>
      </w:pPr>
      <w:r>
        <w:separator/>
      </w:r>
    </w:p>
  </w:footnote>
  <w:footnote w:type="continuationSeparator" w:id="0">
    <w:p w14:paraId="329F2B48" w14:textId="77777777" w:rsidR="00057366" w:rsidRDefault="00057366"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635F3991">
          <wp:simplePos x="0" y="0"/>
          <wp:positionH relativeFrom="margin">
            <wp:posOffset>5981700</wp:posOffset>
          </wp:positionH>
          <wp:positionV relativeFrom="paragraph">
            <wp:posOffset>-229235</wp:posOffset>
          </wp:positionV>
          <wp:extent cx="560705" cy="546100"/>
          <wp:effectExtent l="0" t="0" r="0" b="6350"/>
          <wp:wrapNone/>
          <wp:docPr id="14" name="Gráfico 14" descr="imagen decorativa">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magen decorativa">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77103594">
              <wp:simplePos x="0" y="0"/>
              <wp:positionH relativeFrom="page">
                <wp:align>right</wp:align>
              </wp:positionH>
              <wp:positionV relativeFrom="paragraph">
                <wp:posOffset>-449580</wp:posOffset>
              </wp:positionV>
              <wp:extent cx="7772400" cy="895350"/>
              <wp:effectExtent l="0" t="0" r="0" b="0"/>
              <wp:wrapNone/>
              <wp:docPr id="1" name="Rectángulo 1" descr="imagen decorativ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dec="http://schemas.microsoft.com/office/drawing/2017/decorative" xmlns:a="http://schemas.openxmlformats.org/drawingml/2006/main">
          <w:pict w14:anchorId="6AFBC83E">
            <v:rect id="Rectángulo 1"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lt="imagen decorativa" o:spid="_x0000_s1026" filled="f" stroked="f" strokeweight="1pt" w14:anchorId="71903A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7412B07"/>
    <w:multiLevelType w:val="hybridMultilevel"/>
    <w:tmpl w:val="D83AC058"/>
    <w:lvl w:ilvl="0" w:tplc="A6DE050C">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F34851"/>
    <w:multiLevelType w:val="hybridMultilevel"/>
    <w:tmpl w:val="2F2E797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577560B9"/>
    <w:multiLevelType w:val="hybridMultilevel"/>
    <w:tmpl w:val="E750B02E"/>
    <w:lvl w:ilvl="0" w:tplc="45D44084">
      <w:start w:val="1"/>
      <w:numFmt w:val="lowerLetter"/>
      <w:pStyle w:val="Prrafodelista"/>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C161D1C"/>
    <w:multiLevelType w:val="multilevel"/>
    <w:tmpl w:val="D312103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3568691">
    <w:abstractNumId w:val="14"/>
  </w:num>
  <w:num w:numId="2" w16cid:durableId="121659408">
    <w:abstractNumId w:val="8"/>
  </w:num>
  <w:num w:numId="3" w16cid:durableId="1428768637">
    <w:abstractNumId w:val="3"/>
  </w:num>
  <w:num w:numId="4" w16cid:durableId="684404077">
    <w:abstractNumId w:val="2"/>
  </w:num>
  <w:num w:numId="5" w16cid:durableId="483283886">
    <w:abstractNumId w:val="1"/>
  </w:num>
  <w:num w:numId="6" w16cid:durableId="1499074842">
    <w:abstractNumId w:val="0"/>
  </w:num>
  <w:num w:numId="7" w16cid:durableId="1402174208">
    <w:abstractNumId w:val="9"/>
  </w:num>
  <w:num w:numId="8" w16cid:durableId="575745043">
    <w:abstractNumId w:val="7"/>
  </w:num>
  <w:num w:numId="9" w16cid:durableId="1571116142">
    <w:abstractNumId w:val="6"/>
  </w:num>
  <w:num w:numId="10" w16cid:durableId="1947731801">
    <w:abstractNumId w:val="5"/>
  </w:num>
  <w:num w:numId="11" w16cid:durableId="726147135">
    <w:abstractNumId w:val="4"/>
  </w:num>
  <w:num w:numId="12" w16cid:durableId="962804820">
    <w:abstractNumId w:val="11"/>
  </w:num>
  <w:num w:numId="13" w16cid:durableId="271398605">
    <w:abstractNumId w:val="12"/>
  </w:num>
  <w:num w:numId="14" w16cid:durableId="98186845">
    <w:abstractNumId w:val="16"/>
  </w:num>
  <w:num w:numId="15" w16cid:durableId="663976406">
    <w:abstractNumId w:val="10"/>
  </w:num>
  <w:num w:numId="16" w16cid:durableId="1641693759">
    <w:abstractNumId w:val="13"/>
  </w:num>
  <w:num w:numId="17" w16cid:durableId="594823929">
    <w:abstractNumId w:val="15"/>
  </w:num>
  <w:num w:numId="18" w16cid:durableId="1671177573">
    <w:abstractNumId w:val="19"/>
  </w:num>
  <w:num w:numId="19" w16cid:durableId="908152279">
    <w:abstractNumId w:val="18"/>
  </w:num>
  <w:num w:numId="20" w16cid:durableId="1373963585">
    <w:abstractNumId w:val="18"/>
    <w:lvlOverride w:ilvl="0">
      <w:startOverride w:val="1"/>
    </w:lvlOverride>
  </w:num>
  <w:num w:numId="21" w16cid:durableId="1456094516">
    <w:abstractNumId w:val="18"/>
    <w:lvlOverride w:ilvl="0">
      <w:startOverride w:val="1"/>
    </w:lvlOverride>
  </w:num>
  <w:num w:numId="22" w16cid:durableId="353264594">
    <w:abstractNumId w:val="18"/>
    <w:lvlOverride w:ilvl="0">
      <w:startOverride w:val="1"/>
    </w:lvlOverride>
  </w:num>
  <w:num w:numId="23" w16cid:durableId="241529204">
    <w:abstractNumId w:val="18"/>
    <w:lvlOverride w:ilvl="0">
      <w:startOverride w:val="1"/>
    </w:lvlOverride>
  </w:num>
  <w:num w:numId="24" w16cid:durableId="1066492382">
    <w:abstractNumId w:val="17"/>
  </w:num>
  <w:num w:numId="25" w16cid:durableId="826895578">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4448"/>
    <w:rsid w:val="00013F81"/>
    <w:rsid w:val="00017ADC"/>
    <w:rsid w:val="00024324"/>
    <w:rsid w:val="00035870"/>
    <w:rsid w:val="00037DC7"/>
    <w:rsid w:val="00037FB0"/>
    <w:rsid w:val="0004213B"/>
    <w:rsid w:val="00054507"/>
    <w:rsid w:val="00057366"/>
    <w:rsid w:val="00073205"/>
    <w:rsid w:val="00093A2C"/>
    <w:rsid w:val="00097C42"/>
    <w:rsid w:val="000A4E87"/>
    <w:rsid w:val="000B19BE"/>
    <w:rsid w:val="000C5061"/>
    <w:rsid w:val="000D00D1"/>
    <w:rsid w:val="000E0B60"/>
    <w:rsid w:val="000E214D"/>
    <w:rsid w:val="00100E08"/>
    <w:rsid w:val="00125807"/>
    <w:rsid w:val="001409F7"/>
    <w:rsid w:val="00142E89"/>
    <w:rsid w:val="001464B6"/>
    <w:rsid w:val="00166DA1"/>
    <w:rsid w:val="001835D8"/>
    <w:rsid w:val="00192645"/>
    <w:rsid w:val="00193DFB"/>
    <w:rsid w:val="001D39B6"/>
    <w:rsid w:val="001D6B05"/>
    <w:rsid w:val="001E0489"/>
    <w:rsid w:val="001F053A"/>
    <w:rsid w:val="001F205D"/>
    <w:rsid w:val="001F7AC1"/>
    <w:rsid w:val="0021725E"/>
    <w:rsid w:val="00225511"/>
    <w:rsid w:val="00226397"/>
    <w:rsid w:val="0023133F"/>
    <w:rsid w:val="00240D28"/>
    <w:rsid w:val="0024663E"/>
    <w:rsid w:val="00276587"/>
    <w:rsid w:val="0028027A"/>
    <w:rsid w:val="00286C4B"/>
    <w:rsid w:val="00292A76"/>
    <w:rsid w:val="00293D09"/>
    <w:rsid w:val="002A5F43"/>
    <w:rsid w:val="002C234C"/>
    <w:rsid w:val="002C275B"/>
    <w:rsid w:val="002C4A83"/>
    <w:rsid w:val="002D2386"/>
    <w:rsid w:val="002D56D2"/>
    <w:rsid w:val="002E5ACF"/>
    <w:rsid w:val="0031013A"/>
    <w:rsid w:val="0031050D"/>
    <w:rsid w:val="00315D5C"/>
    <w:rsid w:val="0032162D"/>
    <w:rsid w:val="00325772"/>
    <w:rsid w:val="0033413E"/>
    <w:rsid w:val="003345CF"/>
    <w:rsid w:val="00345722"/>
    <w:rsid w:val="0035213B"/>
    <w:rsid w:val="00364FC6"/>
    <w:rsid w:val="003730D4"/>
    <w:rsid w:val="00376A7F"/>
    <w:rsid w:val="00390DBD"/>
    <w:rsid w:val="00396A94"/>
    <w:rsid w:val="00396F97"/>
    <w:rsid w:val="003A6188"/>
    <w:rsid w:val="003A673D"/>
    <w:rsid w:val="003B0759"/>
    <w:rsid w:val="003C4984"/>
    <w:rsid w:val="003D28A0"/>
    <w:rsid w:val="003F24DB"/>
    <w:rsid w:val="00403BA8"/>
    <w:rsid w:val="00410F19"/>
    <w:rsid w:val="004141FB"/>
    <w:rsid w:val="004227F2"/>
    <w:rsid w:val="00426334"/>
    <w:rsid w:val="004378C3"/>
    <w:rsid w:val="00442B0D"/>
    <w:rsid w:val="004578F8"/>
    <w:rsid w:val="00461CF6"/>
    <w:rsid w:val="004773C3"/>
    <w:rsid w:val="0048572F"/>
    <w:rsid w:val="004A0212"/>
    <w:rsid w:val="004A570A"/>
    <w:rsid w:val="004B5D1C"/>
    <w:rsid w:val="004C51BB"/>
    <w:rsid w:val="004D09C4"/>
    <w:rsid w:val="004D2A56"/>
    <w:rsid w:val="004D7683"/>
    <w:rsid w:val="004F4C37"/>
    <w:rsid w:val="0050292B"/>
    <w:rsid w:val="005044B2"/>
    <w:rsid w:val="00506195"/>
    <w:rsid w:val="00515ED1"/>
    <w:rsid w:val="00527550"/>
    <w:rsid w:val="00537C21"/>
    <w:rsid w:val="00551954"/>
    <w:rsid w:val="005709F4"/>
    <w:rsid w:val="00573996"/>
    <w:rsid w:val="00577DB5"/>
    <w:rsid w:val="005830F1"/>
    <w:rsid w:val="005868B8"/>
    <w:rsid w:val="005C3B43"/>
    <w:rsid w:val="005C5BBC"/>
    <w:rsid w:val="005D73AC"/>
    <w:rsid w:val="005E00B6"/>
    <w:rsid w:val="005F3710"/>
    <w:rsid w:val="00605441"/>
    <w:rsid w:val="00607911"/>
    <w:rsid w:val="006364E9"/>
    <w:rsid w:val="006432F6"/>
    <w:rsid w:val="0064619A"/>
    <w:rsid w:val="0065395D"/>
    <w:rsid w:val="00661E01"/>
    <w:rsid w:val="00664DDB"/>
    <w:rsid w:val="006666F4"/>
    <w:rsid w:val="006723A4"/>
    <w:rsid w:val="00684C0E"/>
    <w:rsid w:val="00695FF7"/>
    <w:rsid w:val="006A33A9"/>
    <w:rsid w:val="006B5E43"/>
    <w:rsid w:val="006C4950"/>
    <w:rsid w:val="006C5B78"/>
    <w:rsid w:val="006C79B7"/>
    <w:rsid w:val="006E2873"/>
    <w:rsid w:val="00704E34"/>
    <w:rsid w:val="007143DE"/>
    <w:rsid w:val="00724626"/>
    <w:rsid w:val="007415DB"/>
    <w:rsid w:val="00762714"/>
    <w:rsid w:val="00783A7F"/>
    <w:rsid w:val="00787D64"/>
    <w:rsid w:val="00790A81"/>
    <w:rsid w:val="00792872"/>
    <w:rsid w:val="007A7214"/>
    <w:rsid w:val="007B1280"/>
    <w:rsid w:val="007B60B9"/>
    <w:rsid w:val="007B7CBE"/>
    <w:rsid w:val="007C4292"/>
    <w:rsid w:val="007E2E15"/>
    <w:rsid w:val="007F5007"/>
    <w:rsid w:val="008155CD"/>
    <w:rsid w:val="00823606"/>
    <w:rsid w:val="00832386"/>
    <w:rsid w:val="00834750"/>
    <w:rsid w:val="0085441D"/>
    <w:rsid w:val="008554FA"/>
    <w:rsid w:val="00861332"/>
    <w:rsid w:val="008644F7"/>
    <w:rsid w:val="00876E0D"/>
    <w:rsid w:val="00891A1E"/>
    <w:rsid w:val="008B20F8"/>
    <w:rsid w:val="008B223A"/>
    <w:rsid w:val="008B235F"/>
    <w:rsid w:val="008C1DA3"/>
    <w:rsid w:val="008C23E9"/>
    <w:rsid w:val="008C26DE"/>
    <w:rsid w:val="008C721E"/>
    <w:rsid w:val="008D35D1"/>
    <w:rsid w:val="00901F65"/>
    <w:rsid w:val="00902A3F"/>
    <w:rsid w:val="009047E4"/>
    <w:rsid w:val="00905FE9"/>
    <w:rsid w:val="00907010"/>
    <w:rsid w:val="00923614"/>
    <w:rsid w:val="00924358"/>
    <w:rsid w:val="00925FFB"/>
    <w:rsid w:val="00941337"/>
    <w:rsid w:val="009415D4"/>
    <w:rsid w:val="00970ACB"/>
    <w:rsid w:val="00984C04"/>
    <w:rsid w:val="009A0563"/>
    <w:rsid w:val="009A14E3"/>
    <w:rsid w:val="009C6BF0"/>
    <w:rsid w:val="009E0A0C"/>
    <w:rsid w:val="009E1A33"/>
    <w:rsid w:val="009F134C"/>
    <w:rsid w:val="00A02294"/>
    <w:rsid w:val="00A07059"/>
    <w:rsid w:val="00A11D6B"/>
    <w:rsid w:val="00A16522"/>
    <w:rsid w:val="00A23318"/>
    <w:rsid w:val="00A40966"/>
    <w:rsid w:val="00A5651D"/>
    <w:rsid w:val="00A714AF"/>
    <w:rsid w:val="00A725F9"/>
    <w:rsid w:val="00A760DC"/>
    <w:rsid w:val="00A82C0D"/>
    <w:rsid w:val="00A84B53"/>
    <w:rsid w:val="00AA4C80"/>
    <w:rsid w:val="00AC6F9D"/>
    <w:rsid w:val="00AE246B"/>
    <w:rsid w:val="00B00AA3"/>
    <w:rsid w:val="00B032A9"/>
    <w:rsid w:val="00B15DCC"/>
    <w:rsid w:val="00B34C5F"/>
    <w:rsid w:val="00B3707B"/>
    <w:rsid w:val="00B40282"/>
    <w:rsid w:val="00B43E65"/>
    <w:rsid w:val="00B451CA"/>
    <w:rsid w:val="00B515F2"/>
    <w:rsid w:val="00B55223"/>
    <w:rsid w:val="00B5797C"/>
    <w:rsid w:val="00B728E1"/>
    <w:rsid w:val="00B72B4D"/>
    <w:rsid w:val="00B92881"/>
    <w:rsid w:val="00B95B95"/>
    <w:rsid w:val="00BD50A4"/>
    <w:rsid w:val="00BD5CDA"/>
    <w:rsid w:val="00BD7C6D"/>
    <w:rsid w:val="00BE7302"/>
    <w:rsid w:val="00BF2980"/>
    <w:rsid w:val="00C00C58"/>
    <w:rsid w:val="00C06878"/>
    <w:rsid w:val="00C10CD7"/>
    <w:rsid w:val="00C34820"/>
    <w:rsid w:val="00C356F2"/>
    <w:rsid w:val="00C42A27"/>
    <w:rsid w:val="00C513E5"/>
    <w:rsid w:val="00C60B60"/>
    <w:rsid w:val="00C6723D"/>
    <w:rsid w:val="00C93602"/>
    <w:rsid w:val="00C9795D"/>
    <w:rsid w:val="00CB37EA"/>
    <w:rsid w:val="00CB5241"/>
    <w:rsid w:val="00CB653F"/>
    <w:rsid w:val="00CC1AAB"/>
    <w:rsid w:val="00CC5F82"/>
    <w:rsid w:val="00CD3848"/>
    <w:rsid w:val="00D21AA4"/>
    <w:rsid w:val="00D4038B"/>
    <w:rsid w:val="00D61B06"/>
    <w:rsid w:val="00D666D1"/>
    <w:rsid w:val="00D6680B"/>
    <w:rsid w:val="00D73F71"/>
    <w:rsid w:val="00D74E52"/>
    <w:rsid w:val="00D85D89"/>
    <w:rsid w:val="00D973ED"/>
    <w:rsid w:val="00DA01B5"/>
    <w:rsid w:val="00DB2967"/>
    <w:rsid w:val="00DD06D6"/>
    <w:rsid w:val="00DD4286"/>
    <w:rsid w:val="00DE5881"/>
    <w:rsid w:val="00DE732D"/>
    <w:rsid w:val="00DF209C"/>
    <w:rsid w:val="00DF45EF"/>
    <w:rsid w:val="00E018DE"/>
    <w:rsid w:val="00E01B34"/>
    <w:rsid w:val="00E16D0E"/>
    <w:rsid w:val="00E2367D"/>
    <w:rsid w:val="00E32D52"/>
    <w:rsid w:val="00E44CC0"/>
    <w:rsid w:val="00E44F92"/>
    <w:rsid w:val="00E46250"/>
    <w:rsid w:val="00E5195E"/>
    <w:rsid w:val="00E6450E"/>
    <w:rsid w:val="00E6771D"/>
    <w:rsid w:val="00E711C3"/>
    <w:rsid w:val="00E7510C"/>
    <w:rsid w:val="00E82DE3"/>
    <w:rsid w:val="00EB11C6"/>
    <w:rsid w:val="00EB68D0"/>
    <w:rsid w:val="00EC1C6B"/>
    <w:rsid w:val="00EC7250"/>
    <w:rsid w:val="00EE0A05"/>
    <w:rsid w:val="00EE3906"/>
    <w:rsid w:val="00F04F2A"/>
    <w:rsid w:val="00F0508C"/>
    <w:rsid w:val="00F17A44"/>
    <w:rsid w:val="00F36CEA"/>
    <w:rsid w:val="00F5264A"/>
    <w:rsid w:val="00F66F12"/>
    <w:rsid w:val="00F73061"/>
    <w:rsid w:val="00F73107"/>
    <w:rsid w:val="00FA5AD1"/>
    <w:rsid w:val="00FA6D4D"/>
    <w:rsid w:val="00FB2DAB"/>
    <w:rsid w:val="00FD6CC1"/>
    <w:rsid w:val="00FD6FE1"/>
    <w:rsid w:val="00FE5FA6"/>
    <w:rsid w:val="00FE6D17"/>
    <w:rsid w:val="00FE7F4B"/>
    <w:rsid w:val="1757D5E2"/>
    <w:rsid w:val="2B82B8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ADC"/>
    <w:pPr>
      <w:spacing w:before="160" w:after="120" w:line="360" w:lineRule="auto"/>
      <w:ind w:firstLine="709"/>
    </w:pPr>
    <w:rPr>
      <w:rFonts w:ascii="Arial" w:hAnsi="Arial"/>
      <w:color w:val="000000" w:themeColor="text1"/>
      <w:sz w:val="24"/>
    </w:rPr>
  </w:style>
  <w:style w:type="paragraph" w:styleId="Ttulo1">
    <w:name w:val="heading 1"/>
    <w:basedOn w:val="Normal"/>
    <w:next w:val="Normal"/>
    <w:link w:val="Ttulo1Car"/>
    <w:autoRedefine/>
    <w:uiPriority w:val="9"/>
    <w:qFormat/>
    <w:rsid w:val="006666F4"/>
    <w:pPr>
      <w:numPr>
        <w:numId w:val="18"/>
      </w:numPr>
      <w:shd w:val="clear" w:color="auto" w:fill="FFFFFF"/>
      <w:spacing w:before="360" w:after="240"/>
      <w:contextualSpacing/>
      <w:outlineLvl w:val="0"/>
    </w:pPr>
    <w:rPr>
      <w:rFonts w:eastAsia="Times New Roman" w:cs="Times New Roman (Títulos en alf"/>
      <w:b/>
      <w:szCs w:val="32"/>
      <w:lang w:val="es-419" w:eastAsia="es-CO"/>
    </w:rPr>
  </w:style>
  <w:style w:type="paragraph" w:styleId="Ttulo2">
    <w:name w:val="heading 2"/>
    <w:basedOn w:val="Normal"/>
    <w:next w:val="Normal"/>
    <w:link w:val="Ttulo2Car"/>
    <w:autoRedefine/>
    <w:uiPriority w:val="9"/>
    <w:unhideWhenUsed/>
    <w:qFormat/>
    <w:rsid w:val="00A16522"/>
    <w:pPr>
      <w:keepNext/>
      <w:keepLines/>
      <w:numPr>
        <w:ilvl w:val="1"/>
        <w:numId w:val="18"/>
      </w:numPr>
      <w:spacing w:before="360" w:after="0" w:line="480" w:lineRule="auto"/>
      <w:ind w:left="567" w:hanging="567"/>
      <w:outlineLvl w:val="1"/>
    </w:pPr>
    <w:rPr>
      <w:rFonts w:eastAsiaTheme="majorEastAsia" w:cstheme="majorBidi"/>
      <w:b/>
      <w:color w:val="3B3838" w:themeColor="background2" w:themeShade="40"/>
      <w:szCs w:val="26"/>
      <w:lang w:val="es-419" w:eastAsia="es-CO"/>
    </w:rPr>
  </w:style>
  <w:style w:type="paragraph" w:styleId="Ttulo3">
    <w:name w:val="heading 3"/>
    <w:basedOn w:val="Normal"/>
    <w:next w:val="Normal"/>
    <w:link w:val="Ttulo3Car"/>
    <w:autoRedefine/>
    <w:uiPriority w:val="9"/>
    <w:unhideWhenUsed/>
    <w:qFormat/>
    <w:rsid w:val="00E6771D"/>
    <w:pPr>
      <w:keepNext/>
      <w:keepLines/>
      <w:numPr>
        <w:ilvl w:val="2"/>
        <w:numId w:val="18"/>
      </w:numPr>
      <w:spacing w:before="360" w:after="0"/>
      <w:ind w:left="567" w:hanging="567"/>
      <w:outlineLvl w:val="2"/>
    </w:pPr>
    <w:rPr>
      <w:rFonts w:eastAsiaTheme="majorEastAsia" w:cstheme="majorBidi"/>
      <w:b/>
      <w:i/>
      <w:iCs/>
      <w:color w:val="3B3838" w:themeColor="background2" w:themeShade="40"/>
      <w:szCs w:val="24"/>
      <w:lang w:val="es-419" w:eastAsia="es-CO"/>
    </w:rPr>
  </w:style>
  <w:style w:type="paragraph" w:styleId="Ttulo4">
    <w:name w:val="heading 4"/>
    <w:basedOn w:val="Normal"/>
    <w:next w:val="Normal"/>
    <w:link w:val="Ttulo4Car"/>
    <w:uiPriority w:val="9"/>
    <w:semiHidden/>
    <w:unhideWhenUsed/>
    <w:rsid w:val="00BF2980"/>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autoRedefine/>
    <w:uiPriority w:val="9"/>
    <w:semiHidden/>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6771D"/>
    <w:rPr>
      <w:rFonts w:ascii="Arial" w:eastAsiaTheme="majorEastAsia" w:hAnsi="Arial" w:cstheme="majorBidi"/>
      <w:b/>
      <w:i/>
      <w:iCs/>
      <w:color w:val="3B3838" w:themeColor="background2" w:themeShade="40"/>
      <w:sz w:val="24"/>
      <w:szCs w:val="24"/>
      <w:lang w:val="es-419" w:eastAsia="es-CO"/>
    </w:rPr>
  </w:style>
  <w:style w:type="character" w:customStyle="1" w:styleId="Ttulo2Car">
    <w:name w:val="Título 2 Car"/>
    <w:basedOn w:val="Fuentedeprrafopredeter"/>
    <w:link w:val="Ttulo2"/>
    <w:uiPriority w:val="9"/>
    <w:rsid w:val="00A16522"/>
    <w:rPr>
      <w:rFonts w:ascii="Arial" w:eastAsiaTheme="majorEastAsia" w:hAnsi="Arial" w:cstheme="majorBidi"/>
      <w:b/>
      <w:color w:val="3B3838" w:themeColor="background2" w:themeShade="40"/>
      <w:sz w:val="24"/>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contextualSpacing/>
    </w:pPr>
    <w:rPr>
      <w:lang w:val="en-US"/>
    </w:rPr>
  </w:style>
  <w:style w:type="character" w:customStyle="1" w:styleId="Ttulo5Car">
    <w:name w:val="Título 5 Car"/>
    <w:basedOn w:val="Fuentedeprrafopredeter"/>
    <w:link w:val="Ttulo5"/>
    <w:uiPriority w:val="9"/>
    <w:semiHidden/>
    <w:rsid w:val="00924358"/>
    <w:rPr>
      <w:rFonts w:ascii="Arial" w:eastAsiaTheme="majorEastAsia" w:hAnsi="Arial" w:cstheme="majorBidi"/>
      <w:color w:val="000000" w:themeColor="text1"/>
      <w:sz w:val="24"/>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6666F4"/>
    <w:rPr>
      <w:rFonts w:ascii="Arial" w:eastAsia="Times New Roman" w:hAnsi="Arial" w:cs="Times New Roman (Títulos en alf"/>
      <w:b/>
      <w:color w:val="000000" w:themeColor="text1"/>
      <w:sz w:val="24"/>
      <w:szCs w:val="32"/>
      <w:shd w:val="clear" w:color="auto" w:fill="FFFFFF"/>
      <w:lang w:val="es-419" w:eastAsia="es-CO"/>
    </w:rPr>
  </w:style>
  <w:style w:type="character" w:customStyle="1" w:styleId="Ttulo4Car">
    <w:name w:val="Título 4 Car"/>
    <w:basedOn w:val="Fuentedeprrafopredeter"/>
    <w:link w:val="Ttulo4"/>
    <w:uiPriority w:val="9"/>
    <w:semiHidden/>
    <w:rsid w:val="00BF2980"/>
    <w:rPr>
      <w:rFonts w:asciiTheme="majorHAnsi" w:eastAsiaTheme="majorEastAsia" w:hAnsiTheme="majorHAnsi" w:cstheme="majorBidi"/>
      <w:i/>
      <w:iCs/>
      <w:color w:val="2F5496" w:themeColor="accent1" w:themeShade="BF"/>
      <w:sz w:val="24"/>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FD6CC1"/>
    <w:rPr>
      <w:color w:val="0563C1" w:themeColor="hyperlink"/>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5830F1"/>
    <w:pPr>
      <w:numPr>
        <w:numId w:val="12"/>
      </w:numPr>
      <w:tabs>
        <w:tab w:val="left" w:pos="1134"/>
      </w:tabs>
      <w:ind w:left="992" w:hanging="992"/>
      <w:jc w:val="center"/>
    </w:pPr>
    <w:rPr>
      <w:rFonts w:cs="Times New Roman (Cuerpo en alfa"/>
      <w:szCs w:val="24"/>
    </w:rPr>
  </w:style>
  <w:style w:type="paragraph" w:customStyle="1" w:styleId="Tabla">
    <w:name w:val="Tabla"/>
    <w:basedOn w:val="Normal"/>
    <w:next w:val="Normal"/>
    <w:link w:val="TablaCar"/>
    <w:qFormat/>
    <w:rsid w:val="00C513E5"/>
    <w:pPr>
      <w:numPr>
        <w:numId w:val="14"/>
      </w:numPr>
      <w:spacing w:before="240" w:line="240" w:lineRule="auto"/>
    </w:pPr>
    <w:rPr>
      <w:iCs/>
      <w:szCs w:val="24"/>
    </w:rPr>
  </w:style>
  <w:style w:type="character" w:customStyle="1" w:styleId="FiguraCar">
    <w:name w:val="Figura Car"/>
    <w:basedOn w:val="Fuentedeprrafopredeter"/>
    <w:link w:val="Figura"/>
    <w:rsid w:val="005830F1"/>
    <w:rPr>
      <w:rFonts w:ascii="Arial" w:hAnsi="Arial" w:cs="Times New Roman (Cuerpo en alfa"/>
      <w:color w:val="000000" w:themeColor="text1"/>
      <w:sz w:val="24"/>
      <w:szCs w:val="24"/>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Arial" w:hAnsi="Arial"/>
      <w:iCs/>
      <w:color w:val="000000" w:themeColor="text1"/>
      <w:sz w:val="24"/>
      <w:szCs w:val="24"/>
    </w:rPr>
  </w:style>
  <w:style w:type="paragraph" w:customStyle="1" w:styleId="Tablas">
    <w:name w:val="Tablas"/>
    <w:qFormat/>
    <w:rsid w:val="00941337"/>
    <w:pPr>
      <w:spacing w:after="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Arial" w:hAnsi="Arial"/>
      <w:color w:val="000000" w:themeColor="text1"/>
      <w:sz w:val="24"/>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Arial" w:hAnsi="Arial"/>
      <w:color w:val="000000" w:themeColor="text1"/>
      <w:sz w:val="24"/>
    </w:rPr>
  </w:style>
  <w:style w:type="character" w:customStyle="1" w:styleId="Extranjerismo">
    <w:name w:val="Extranjerismo"/>
    <w:basedOn w:val="Fuentedeprrafopredeter"/>
    <w:uiPriority w:val="1"/>
    <w:qFormat/>
    <w:rsid w:val="00390DBD"/>
    <w:rPr>
      <w:spacing w:val="20"/>
      <w:lang w:val="en-US"/>
    </w:rPr>
  </w:style>
  <w:style w:type="character" w:styleId="Refdecomentario">
    <w:name w:val="annotation reference"/>
    <w:basedOn w:val="Fuentedeprrafopredeter"/>
    <w:uiPriority w:val="99"/>
    <w:semiHidden/>
    <w:unhideWhenUsed/>
    <w:rsid w:val="009F134C"/>
    <w:rPr>
      <w:sz w:val="16"/>
      <w:szCs w:val="16"/>
    </w:rPr>
  </w:style>
  <w:style w:type="character" w:styleId="Textoennegrita">
    <w:name w:val="Strong"/>
    <w:basedOn w:val="Fuentedeprrafopredeter"/>
    <w:uiPriority w:val="22"/>
    <w:qFormat/>
    <w:rsid w:val="0033413E"/>
    <w:rPr>
      <w:b/>
      <w:bCs/>
    </w:rPr>
  </w:style>
  <w:style w:type="paragraph" w:styleId="Revisin">
    <w:name w:val="Revision"/>
    <w:hidden/>
    <w:uiPriority w:val="99"/>
    <w:semiHidden/>
    <w:rsid w:val="00D85D89"/>
    <w:pPr>
      <w:spacing w:after="0" w:line="240" w:lineRule="auto"/>
    </w:pPr>
    <w:rPr>
      <w:rFonts w:ascii="Arial" w:hAnsi="Arial"/>
      <w:color w:val="000000" w:themeColor="text1"/>
      <w:sz w:val="24"/>
    </w:rPr>
  </w:style>
  <w:style w:type="table" w:customStyle="1" w:styleId="SENA">
    <w:name w:val="SENA"/>
    <w:basedOn w:val="Tablanormal"/>
    <w:uiPriority w:val="99"/>
    <w:rsid w:val="00B43E65"/>
    <w:pPr>
      <w:spacing w:after="0" w:line="240" w:lineRule="auto"/>
    </w:pPr>
    <w:rPr>
      <w:rFonts w:ascii="Calibri" w:hAnsi="Calibri"/>
      <w:sz w:val="28"/>
      <w14:ligatures w14:val="standardContextual"/>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extoTablas">
    <w:name w:val="Texto_Tablas"/>
    <w:basedOn w:val="Normal"/>
    <w:qFormat/>
    <w:rsid w:val="00B43E65"/>
    <w:pPr>
      <w:spacing w:line="240" w:lineRule="auto"/>
      <w:ind w:firstLine="0"/>
    </w:pPr>
    <w:rPr>
      <w:rFonts w:ascii="Calibri" w:hAnsi="Calibri"/>
      <w:color w:val="auto"/>
      <w:lang w:val="es-419" w:eastAsia="es-CO"/>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674962660">
      <w:bodyDiv w:val="1"/>
      <w:marLeft w:val="0"/>
      <w:marRight w:val="0"/>
      <w:marTop w:val="0"/>
      <w:marBottom w:val="0"/>
      <w:divBdr>
        <w:top w:val="none" w:sz="0" w:space="0" w:color="auto"/>
        <w:left w:val="none" w:sz="0" w:space="0" w:color="auto"/>
        <w:bottom w:val="none" w:sz="0" w:space="0" w:color="auto"/>
        <w:right w:val="none" w:sz="0" w:space="0" w:color="auto"/>
      </w:divBdr>
      <w:divsChild>
        <w:div w:id="1012222649">
          <w:marLeft w:val="0"/>
          <w:marRight w:val="0"/>
          <w:marTop w:val="0"/>
          <w:marBottom w:val="0"/>
          <w:divBdr>
            <w:top w:val="none" w:sz="0" w:space="0" w:color="auto"/>
            <w:left w:val="none" w:sz="0" w:space="0" w:color="auto"/>
            <w:bottom w:val="none" w:sz="0" w:space="0" w:color="auto"/>
            <w:right w:val="none" w:sz="0" w:space="0" w:color="auto"/>
          </w:divBdr>
        </w:div>
        <w:div w:id="957837744">
          <w:marLeft w:val="0"/>
          <w:marRight w:val="0"/>
          <w:marTop w:val="0"/>
          <w:marBottom w:val="0"/>
          <w:divBdr>
            <w:top w:val="none" w:sz="0" w:space="0" w:color="auto"/>
            <w:left w:val="none" w:sz="0" w:space="0" w:color="auto"/>
            <w:bottom w:val="none" w:sz="0" w:space="0" w:color="auto"/>
            <w:right w:val="none" w:sz="0" w:space="0" w:color="auto"/>
          </w:divBdr>
          <w:divsChild>
            <w:div w:id="68112891">
              <w:marLeft w:val="180"/>
              <w:marRight w:val="240"/>
              <w:marTop w:val="0"/>
              <w:marBottom w:val="0"/>
              <w:divBdr>
                <w:top w:val="none" w:sz="0" w:space="0" w:color="auto"/>
                <w:left w:val="none" w:sz="0" w:space="0" w:color="auto"/>
                <w:bottom w:val="none" w:sz="0" w:space="0" w:color="auto"/>
                <w:right w:val="none" w:sz="0" w:space="0" w:color="auto"/>
              </w:divBdr>
              <w:divsChild>
                <w:div w:id="12059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6124">
          <w:marLeft w:val="0"/>
          <w:marRight w:val="0"/>
          <w:marTop w:val="0"/>
          <w:marBottom w:val="0"/>
          <w:divBdr>
            <w:top w:val="none" w:sz="0" w:space="0" w:color="auto"/>
            <w:left w:val="none" w:sz="0" w:space="0" w:color="auto"/>
            <w:bottom w:val="none" w:sz="0" w:space="0" w:color="auto"/>
            <w:right w:val="none" w:sz="0" w:space="0" w:color="auto"/>
          </w:divBdr>
          <w:divsChild>
            <w:div w:id="646014733">
              <w:marLeft w:val="180"/>
              <w:marRight w:val="240"/>
              <w:marTop w:val="0"/>
              <w:marBottom w:val="0"/>
              <w:divBdr>
                <w:top w:val="none" w:sz="0" w:space="0" w:color="auto"/>
                <w:left w:val="none" w:sz="0" w:space="0" w:color="auto"/>
                <w:bottom w:val="none" w:sz="0" w:space="0" w:color="auto"/>
                <w:right w:val="none" w:sz="0" w:space="0" w:color="auto"/>
              </w:divBdr>
              <w:divsChild>
                <w:div w:id="6175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1304">
          <w:marLeft w:val="0"/>
          <w:marRight w:val="0"/>
          <w:marTop w:val="0"/>
          <w:marBottom w:val="0"/>
          <w:divBdr>
            <w:top w:val="none" w:sz="0" w:space="0" w:color="auto"/>
            <w:left w:val="none" w:sz="0" w:space="0" w:color="auto"/>
            <w:bottom w:val="none" w:sz="0" w:space="0" w:color="auto"/>
            <w:right w:val="none" w:sz="0" w:space="0" w:color="auto"/>
          </w:divBdr>
          <w:divsChild>
            <w:div w:id="1043747092">
              <w:marLeft w:val="180"/>
              <w:marRight w:val="240"/>
              <w:marTop w:val="0"/>
              <w:marBottom w:val="0"/>
              <w:divBdr>
                <w:top w:val="none" w:sz="0" w:space="0" w:color="auto"/>
                <w:left w:val="none" w:sz="0" w:space="0" w:color="auto"/>
                <w:bottom w:val="none" w:sz="0" w:space="0" w:color="auto"/>
                <w:right w:val="none" w:sz="0" w:space="0" w:color="auto"/>
              </w:divBdr>
              <w:divsChild>
                <w:div w:id="8040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420">
          <w:marLeft w:val="0"/>
          <w:marRight w:val="0"/>
          <w:marTop w:val="0"/>
          <w:marBottom w:val="0"/>
          <w:divBdr>
            <w:top w:val="none" w:sz="0" w:space="0" w:color="auto"/>
            <w:left w:val="none" w:sz="0" w:space="0" w:color="auto"/>
            <w:bottom w:val="none" w:sz="0" w:space="0" w:color="auto"/>
            <w:right w:val="none" w:sz="0" w:space="0" w:color="auto"/>
          </w:divBdr>
          <w:divsChild>
            <w:div w:id="439179276">
              <w:marLeft w:val="180"/>
              <w:marRight w:val="240"/>
              <w:marTop w:val="0"/>
              <w:marBottom w:val="0"/>
              <w:divBdr>
                <w:top w:val="none" w:sz="0" w:space="0" w:color="auto"/>
                <w:left w:val="none" w:sz="0" w:space="0" w:color="auto"/>
                <w:bottom w:val="none" w:sz="0" w:space="0" w:color="auto"/>
                <w:right w:val="none" w:sz="0" w:space="0" w:color="auto"/>
              </w:divBdr>
              <w:divsChild>
                <w:div w:id="15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697">
          <w:marLeft w:val="0"/>
          <w:marRight w:val="0"/>
          <w:marTop w:val="0"/>
          <w:marBottom w:val="0"/>
          <w:divBdr>
            <w:top w:val="none" w:sz="0" w:space="0" w:color="auto"/>
            <w:left w:val="none" w:sz="0" w:space="0" w:color="auto"/>
            <w:bottom w:val="none" w:sz="0" w:space="0" w:color="auto"/>
            <w:right w:val="none" w:sz="0" w:space="0" w:color="auto"/>
          </w:divBdr>
          <w:divsChild>
            <w:div w:id="241375981">
              <w:marLeft w:val="180"/>
              <w:marRight w:val="240"/>
              <w:marTop w:val="0"/>
              <w:marBottom w:val="0"/>
              <w:divBdr>
                <w:top w:val="none" w:sz="0" w:space="0" w:color="auto"/>
                <w:left w:val="none" w:sz="0" w:space="0" w:color="auto"/>
                <w:bottom w:val="none" w:sz="0" w:space="0" w:color="auto"/>
                <w:right w:val="none" w:sz="0" w:space="0" w:color="auto"/>
              </w:divBdr>
              <w:divsChild>
                <w:div w:id="2778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600">
          <w:marLeft w:val="0"/>
          <w:marRight w:val="0"/>
          <w:marTop w:val="0"/>
          <w:marBottom w:val="0"/>
          <w:divBdr>
            <w:top w:val="none" w:sz="0" w:space="0" w:color="auto"/>
            <w:left w:val="none" w:sz="0" w:space="0" w:color="auto"/>
            <w:bottom w:val="none" w:sz="0" w:space="0" w:color="auto"/>
            <w:right w:val="none" w:sz="0" w:space="0" w:color="auto"/>
          </w:divBdr>
          <w:divsChild>
            <w:div w:id="291255299">
              <w:marLeft w:val="180"/>
              <w:marRight w:val="240"/>
              <w:marTop w:val="0"/>
              <w:marBottom w:val="0"/>
              <w:divBdr>
                <w:top w:val="none" w:sz="0" w:space="0" w:color="auto"/>
                <w:left w:val="none" w:sz="0" w:space="0" w:color="auto"/>
                <w:bottom w:val="none" w:sz="0" w:space="0" w:color="auto"/>
                <w:right w:val="none" w:sz="0" w:space="0" w:color="auto"/>
              </w:divBdr>
              <w:divsChild>
                <w:div w:id="691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9008">
          <w:marLeft w:val="0"/>
          <w:marRight w:val="0"/>
          <w:marTop w:val="0"/>
          <w:marBottom w:val="0"/>
          <w:divBdr>
            <w:top w:val="none" w:sz="0" w:space="0" w:color="auto"/>
            <w:left w:val="none" w:sz="0" w:space="0" w:color="auto"/>
            <w:bottom w:val="none" w:sz="0" w:space="0" w:color="auto"/>
            <w:right w:val="none" w:sz="0" w:space="0" w:color="auto"/>
          </w:divBdr>
          <w:divsChild>
            <w:div w:id="1280721156">
              <w:marLeft w:val="180"/>
              <w:marRight w:val="240"/>
              <w:marTop w:val="0"/>
              <w:marBottom w:val="0"/>
              <w:divBdr>
                <w:top w:val="none" w:sz="0" w:space="0" w:color="auto"/>
                <w:left w:val="none" w:sz="0" w:space="0" w:color="auto"/>
                <w:bottom w:val="none" w:sz="0" w:space="0" w:color="auto"/>
                <w:right w:val="none" w:sz="0" w:space="0" w:color="auto"/>
              </w:divBdr>
              <w:divsChild>
                <w:div w:id="19301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1970">
          <w:marLeft w:val="0"/>
          <w:marRight w:val="0"/>
          <w:marTop w:val="0"/>
          <w:marBottom w:val="0"/>
          <w:divBdr>
            <w:top w:val="none" w:sz="0" w:space="0" w:color="auto"/>
            <w:left w:val="none" w:sz="0" w:space="0" w:color="auto"/>
            <w:bottom w:val="none" w:sz="0" w:space="0" w:color="auto"/>
            <w:right w:val="none" w:sz="0" w:space="0" w:color="auto"/>
          </w:divBdr>
          <w:divsChild>
            <w:div w:id="257173951">
              <w:marLeft w:val="180"/>
              <w:marRight w:val="240"/>
              <w:marTop w:val="0"/>
              <w:marBottom w:val="0"/>
              <w:divBdr>
                <w:top w:val="none" w:sz="0" w:space="0" w:color="auto"/>
                <w:left w:val="none" w:sz="0" w:space="0" w:color="auto"/>
                <w:bottom w:val="none" w:sz="0" w:space="0" w:color="auto"/>
                <w:right w:val="none" w:sz="0" w:space="0" w:color="auto"/>
              </w:divBdr>
              <w:divsChild>
                <w:div w:id="19579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802">
          <w:marLeft w:val="0"/>
          <w:marRight w:val="0"/>
          <w:marTop w:val="0"/>
          <w:marBottom w:val="0"/>
          <w:divBdr>
            <w:top w:val="none" w:sz="0" w:space="0" w:color="auto"/>
            <w:left w:val="none" w:sz="0" w:space="0" w:color="auto"/>
            <w:bottom w:val="none" w:sz="0" w:space="0" w:color="auto"/>
            <w:right w:val="none" w:sz="0" w:space="0" w:color="auto"/>
          </w:divBdr>
          <w:divsChild>
            <w:div w:id="816342869">
              <w:marLeft w:val="180"/>
              <w:marRight w:val="240"/>
              <w:marTop w:val="0"/>
              <w:marBottom w:val="0"/>
              <w:divBdr>
                <w:top w:val="none" w:sz="0" w:space="0" w:color="auto"/>
                <w:left w:val="none" w:sz="0" w:space="0" w:color="auto"/>
                <w:bottom w:val="none" w:sz="0" w:space="0" w:color="auto"/>
                <w:right w:val="none" w:sz="0" w:space="0" w:color="auto"/>
              </w:divBdr>
              <w:divsChild>
                <w:div w:id="16618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6155">
          <w:marLeft w:val="0"/>
          <w:marRight w:val="0"/>
          <w:marTop w:val="0"/>
          <w:marBottom w:val="0"/>
          <w:divBdr>
            <w:top w:val="none" w:sz="0" w:space="0" w:color="auto"/>
            <w:left w:val="none" w:sz="0" w:space="0" w:color="auto"/>
            <w:bottom w:val="none" w:sz="0" w:space="0" w:color="auto"/>
            <w:right w:val="none" w:sz="0" w:space="0" w:color="auto"/>
          </w:divBdr>
          <w:divsChild>
            <w:div w:id="1813404994">
              <w:marLeft w:val="180"/>
              <w:marRight w:val="240"/>
              <w:marTop w:val="0"/>
              <w:marBottom w:val="0"/>
              <w:divBdr>
                <w:top w:val="none" w:sz="0" w:space="0" w:color="auto"/>
                <w:left w:val="none" w:sz="0" w:space="0" w:color="auto"/>
                <w:bottom w:val="none" w:sz="0" w:space="0" w:color="auto"/>
                <w:right w:val="none" w:sz="0" w:space="0" w:color="auto"/>
              </w:divBdr>
              <w:divsChild>
                <w:div w:id="2049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4651">
          <w:marLeft w:val="0"/>
          <w:marRight w:val="0"/>
          <w:marTop w:val="0"/>
          <w:marBottom w:val="0"/>
          <w:divBdr>
            <w:top w:val="none" w:sz="0" w:space="0" w:color="auto"/>
            <w:left w:val="none" w:sz="0" w:space="0" w:color="auto"/>
            <w:bottom w:val="none" w:sz="0" w:space="0" w:color="auto"/>
            <w:right w:val="none" w:sz="0" w:space="0" w:color="auto"/>
          </w:divBdr>
          <w:divsChild>
            <w:div w:id="1320309951">
              <w:marLeft w:val="180"/>
              <w:marRight w:val="240"/>
              <w:marTop w:val="0"/>
              <w:marBottom w:val="0"/>
              <w:divBdr>
                <w:top w:val="none" w:sz="0" w:space="0" w:color="auto"/>
                <w:left w:val="none" w:sz="0" w:space="0" w:color="auto"/>
                <w:bottom w:val="none" w:sz="0" w:space="0" w:color="auto"/>
                <w:right w:val="none" w:sz="0" w:space="0" w:color="auto"/>
              </w:divBdr>
              <w:divsChild>
                <w:div w:id="1029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7742">
          <w:marLeft w:val="0"/>
          <w:marRight w:val="0"/>
          <w:marTop w:val="0"/>
          <w:marBottom w:val="0"/>
          <w:divBdr>
            <w:top w:val="none" w:sz="0" w:space="0" w:color="auto"/>
            <w:left w:val="none" w:sz="0" w:space="0" w:color="auto"/>
            <w:bottom w:val="none" w:sz="0" w:space="0" w:color="auto"/>
            <w:right w:val="none" w:sz="0" w:space="0" w:color="auto"/>
          </w:divBdr>
          <w:divsChild>
            <w:div w:id="1283531908">
              <w:marLeft w:val="180"/>
              <w:marRight w:val="240"/>
              <w:marTop w:val="0"/>
              <w:marBottom w:val="0"/>
              <w:divBdr>
                <w:top w:val="none" w:sz="0" w:space="0" w:color="auto"/>
                <w:left w:val="none" w:sz="0" w:space="0" w:color="auto"/>
                <w:bottom w:val="none" w:sz="0" w:space="0" w:color="auto"/>
                <w:right w:val="none" w:sz="0" w:space="0" w:color="auto"/>
              </w:divBdr>
              <w:divsChild>
                <w:div w:id="10906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981">
          <w:marLeft w:val="0"/>
          <w:marRight w:val="0"/>
          <w:marTop w:val="0"/>
          <w:marBottom w:val="0"/>
          <w:divBdr>
            <w:top w:val="none" w:sz="0" w:space="0" w:color="auto"/>
            <w:left w:val="none" w:sz="0" w:space="0" w:color="auto"/>
            <w:bottom w:val="none" w:sz="0" w:space="0" w:color="auto"/>
            <w:right w:val="none" w:sz="0" w:space="0" w:color="auto"/>
          </w:divBdr>
          <w:divsChild>
            <w:div w:id="1894657914">
              <w:marLeft w:val="180"/>
              <w:marRight w:val="240"/>
              <w:marTop w:val="0"/>
              <w:marBottom w:val="0"/>
              <w:divBdr>
                <w:top w:val="none" w:sz="0" w:space="0" w:color="auto"/>
                <w:left w:val="none" w:sz="0" w:space="0" w:color="auto"/>
                <w:bottom w:val="none" w:sz="0" w:space="0" w:color="auto"/>
                <w:right w:val="none" w:sz="0" w:space="0" w:color="auto"/>
              </w:divBdr>
              <w:divsChild>
                <w:div w:id="9388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7448">
          <w:marLeft w:val="0"/>
          <w:marRight w:val="0"/>
          <w:marTop w:val="0"/>
          <w:marBottom w:val="0"/>
          <w:divBdr>
            <w:top w:val="none" w:sz="0" w:space="0" w:color="auto"/>
            <w:left w:val="none" w:sz="0" w:space="0" w:color="auto"/>
            <w:bottom w:val="none" w:sz="0" w:space="0" w:color="auto"/>
            <w:right w:val="none" w:sz="0" w:space="0" w:color="auto"/>
          </w:divBdr>
          <w:divsChild>
            <w:div w:id="2016615551">
              <w:marLeft w:val="180"/>
              <w:marRight w:val="240"/>
              <w:marTop w:val="0"/>
              <w:marBottom w:val="0"/>
              <w:divBdr>
                <w:top w:val="none" w:sz="0" w:space="0" w:color="auto"/>
                <w:left w:val="none" w:sz="0" w:space="0" w:color="auto"/>
                <w:bottom w:val="none" w:sz="0" w:space="0" w:color="auto"/>
                <w:right w:val="none" w:sz="0" w:space="0" w:color="auto"/>
              </w:divBdr>
              <w:divsChild>
                <w:div w:id="5160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0574">
          <w:marLeft w:val="0"/>
          <w:marRight w:val="0"/>
          <w:marTop w:val="0"/>
          <w:marBottom w:val="0"/>
          <w:divBdr>
            <w:top w:val="none" w:sz="0" w:space="0" w:color="auto"/>
            <w:left w:val="none" w:sz="0" w:space="0" w:color="auto"/>
            <w:bottom w:val="none" w:sz="0" w:space="0" w:color="auto"/>
            <w:right w:val="none" w:sz="0" w:space="0" w:color="auto"/>
          </w:divBdr>
          <w:divsChild>
            <w:div w:id="842624868">
              <w:marLeft w:val="180"/>
              <w:marRight w:val="240"/>
              <w:marTop w:val="0"/>
              <w:marBottom w:val="0"/>
              <w:divBdr>
                <w:top w:val="none" w:sz="0" w:space="0" w:color="auto"/>
                <w:left w:val="none" w:sz="0" w:space="0" w:color="auto"/>
                <w:bottom w:val="none" w:sz="0" w:space="0" w:color="auto"/>
                <w:right w:val="none" w:sz="0" w:space="0" w:color="auto"/>
              </w:divBdr>
              <w:divsChild>
                <w:div w:id="8694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7483">
          <w:marLeft w:val="0"/>
          <w:marRight w:val="0"/>
          <w:marTop w:val="0"/>
          <w:marBottom w:val="0"/>
          <w:divBdr>
            <w:top w:val="none" w:sz="0" w:space="0" w:color="auto"/>
            <w:left w:val="none" w:sz="0" w:space="0" w:color="auto"/>
            <w:bottom w:val="none" w:sz="0" w:space="0" w:color="auto"/>
            <w:right w:val="none" w:sz="0" w:space="0" w:color="auto"/>
          </w:divBdr>
          <w:divsChild>
            <w:div w:id="495147369">
              <w:marLeft w:val="180"/>
              <w:marRight w:val="240"/>
              <w:marTop w:val="0"/>
              <w:marBottom w:val="0"/>
              <w:divBdr>
                <w:top w:val="none" w:sz="0" w:space="0" w:color="auto"/>
                <w:left w:val="none" w:sz="0" w:space="0" w:color="auto"/>
                <w:bottom w:val="none" w:sz="0" w:space="0" w:color="auto"/>
                <w:right w:val="none" w:sz="0" w:space="0" w:color="auto"/>
              </w:divBdr>
              <w:divsChild>
                <w:div w:id="12930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086">
          <w:marLeft w:val="0"/>
          <w:marRight w:val="0"/>
          <w:marTop w:val="0"/>
          <w:marBottom w:val="0"/>
          <w:divBdr>
            <w:top w:val="none" w:sz="0" w:space="0" w:color="auto"/>
            <w:left w:val="none" w:sz="0" w:space="0" w:color="auto"/>
            <w:bottom w:val="none" w:sz="0" w:space="0" w:color="auto"/>
            <w:right w:val="none" w:sz="0" w:space="0" w:color="auto"/>
          </w:divBdr>
          <w:divsChild>
            <w:div w:id="439372584">
              <w:marLeft w:val="180"/>
              <w:marRight w:val="240"/>
              <w:marTop w:val="0"/>
              <w:marBottom w:val="0"/>
              <w:divBdr>
                <w:top w:val="none" w:sz="0" w:space="0" w:color="auto"/>
                <w:left w:val="none" w:sz="0" w:space="0" w:color="auto"/>
                <w:bottom w:val="none" w:sz="0" w:space="0" w:color="auto"/>
                <w:right w:val="none" w:sz="0" w:space="0" w:color="auto"/>
              </w:divBdr>
              <w:divsChild>
                <w:div w:id="12582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8460">
          <w:marLeft w:val="0"/>
          <w:marRight w:val="0"/>
          <w:marTop w:val="0"/>
          <w:marBottom w:val="0"/>
          <w:divBdr>
            <w:top w:val="none" w:sz="0" w:space="0" w:color="auto"/>
            <w:left w:val="none" w:sz="0" w:space="0" w:color="auto"/>
            <w:bottom w:val="none" w:sz="0" w:space="0" w:color="auto"/>
            <w:right w:val="none" w:sz="0" w:space="0" w:color="auto"/>
          </w:divBdr>
          <w:divsChild>
            <w:div w:id="413934174">
              <w:marLeft w:val="180"/>
              <w:marRight w:val="240"/>
              <w:marTop w:val="0"/>
              <w:marBottom w:val="0"/>
              <w:divBdr>
                <w:top w:val="none" w:sz="0" w:space="0" w:color="auto"/>
                <w:left w:val="none" w:sz="0" w:space="0" w:color="auto"/>
                <w:bottom w:val="none" w:sz="0" w:space="0" w:color="auto"/>
                <w:right w:val="none" w:sz="0" w:space="0" w:color="auto"/>
              </w:divBdr>
              <w:divsChild>
                <w:div w:id="10881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829">
          <w:marLeft w:val="0"/>
          <w:marRight w:val="0"/>
          <w:marTop w:val="0"/>
          <w:marBottom w:val="0"/>
          <w:divBdr>
            <w:top w:val="none" w:sz="0" w:space="0" w:color="auto"/>
            <w:left w:val="none" w:sz="0" w:space="0" w:color="auto"/>
            <w:bottom w:val="none" w:sz="0" w:space="0" w:color="auto"/>
            <w:right w:val="none" w:sz="0" w:space="0" w:color="auto"/>
          </w:divBdr>
          <w:divsChild>
            <w:div w:id="128212808">
              <w:marLeft w:val="180"/>
              <w:marRight w:val="240"/>
              <w:marTop w:val="0"/>
              <w:marBottom w:val="0"/>
              <w:divBdr>
                <w:top w:val="none" w:sz="0" w:space="0" w:color="auto"/>
                <w:left w:val="none" w:sz="0" w:space="0" w:color="auto"/>
                <w:bottom w:val="none" w:sz="0" w:space="0" w:color="auto"/>
                <w:right w:val="none" w:sz="0" w:space="0" w:color="auto"/>
              </w:divBdr>
              <w:divsChild>
                <w:div w:id="11583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3414">
          <w:marLeft w:val="0"/>
          <w:marRight w:val="0"/>
          <w:marTop w:val="0"/>
          <w:marBottom w:val="0"/>
          <w:divBdr>
            <w:top w:val="none" w:sz="0" w:space="0" w:color="auto"/>
            <w:left w:val="none" w:sz="0" w:space="0" w:color="auto"/>
            <w:bottom w:val="none" w:sz="0" w:space="0" w:color="auto"/>
            <w:right w:val="none" w:sz="0" w:space="0" w:color="auto"/>
          </w:divBdr>
          <w:divsChild>
            <w:div w:id="1394353888">
              <w:marLeft w:val="180"/>
              <w:marRight w:val="240"/>
              <w:marTop w:val="0"/>
              <w:marBottom w:val="0"/>
              <w:divBdr>
                <w:top w:val="none" w:sz="0" w:space="0" w:color="auto"/>
                <w:left w:val="none" w:sz="0" w:space="0" w:color="auto"/>
                <w:bottom w:val="none" w:sz="0" w:space="0" w:color="auto"/>
                <w:right w:val="none" w:sz="0" w:space="0" w:color="auto"/>
              </w:divBdr>
              <w:divsChild>
                <w:div w:id="6819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6347">
          <w:marLeft w:val="0"/>
          <w:marRight w:val="0"/>
          <w:marTop w:val="0"/>
          <w:marBottom w:val="0"/>
          <w:divBdr>
            <w:top w:val="none" w:sz="0" w:space="0" w:color="auto"/>
            <w:left w:val="none" w:sz="0" w:space="0" w:color="auto"/>
            <w:bottom w:val="none" w:sz="0" w:space="0" w:color="auto"/>
            <w:right w:val="none" w:sz="0" w:space="0" w:color="auto"/>
          </w:divBdr>
          <w:divsChild>
            <w:div w:id="1969316320">
              <w:marLeft w:val="180"/>
              <w:marRight w:val="240"/>
              <w:marTop w:val="0"/>
              <w:marBottom w:val="0"/>
              <w:divBdr>
                <w:top w:val="none" w:sz="0" w:space="0" w:color="auto"/>
                <w:left w:val="none" w:sz="0" w:space="0" w:color="auto"/>
                <w:bottom w:val="none" w:sz="0" w:space="0" w:color="auto"/>
                <w:right w:val="none" w:sz="0" w:space="0" w:color="auto"/>
              </w:divBdr>
              <w:divsChild>
                <w:div w:id="2065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1273">
          <w:marLeft w:val="0"/>
          <w:marRight w:val="0"/>
          <w:marTop w:val="0"/>
          <w:marBottom w:val="0"/>
          <w:divBdr>
            <w:top w:val="none" w:sz="0" w:space="0" w:color="auto"/>
            <w:left w:val="none" w:sz="0" w:space="0" w:color="auto"/>
            <w:bottom w:val="none" w:sz="0" w:space="0" w:color="auto"/>
            <w:right w:val="none" w:sz="0" w:space="0" w:color="auto"/>
          </w:divBdr>
          <w:divsChild>
            <w:div w:id="1462191746">
              <w:marLeft w:val="180"/>
              <w:marRight w:val="240"/>
              <w:marTop w:val="0"/>
              <w:marBottom w:val="0"/>
              <w:divBdr>
                <w:top w:val="none" w:sz="0" w:space="0" w:color="auto"/>
                <w:left w:val="none" w:sz="0" w:space="0" w:color="auto"/>
                <w:bottom w:val="none" w:sz="0" w:space="0" w:color="auto"/>
                <w:right w:val="none" w:sz="0" w:space="0" w:color="auto"/>
              </w:divBdr>
              <w:divsChild>
                <w:div w:id="19109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1646">
          <w:marLeft w:val="0"/>
          <w:marRight w:val="0"/>
          <w:marTop w:val="0"/>
          <w:marBottom w:val="0"/>
          <w:divBdr>
            <w:top w:val="none" w:sz="0" w:space="0" w:color="auto"/>
            <w:left w:val="none" w:sz="0" w:space="0" w:color="auto"/>
            <w:bottom w:val="none" w:sz="0" w:space="0" w:color="auto"/>
            <w:right w:val="none" w:sz="0" w:space="0" w:color="auto"/>
          </w:divBdr>
          <w:divsChild>
            <w:div w:id="328676070">
              <w:marLeft w:val="180"/>
              <w:marRight w:val="240"/>
              <w:marTop w:val="0"/>
              <w:marBottom w:val="0"/>
              <w:divBdr>
                <w:top w:val="none" w:sz="0" w:space="0" w:color="auto"/>
                <w:left w:val="none" w:sz="0" w:space="0" w:color="auto"/>
                <w:bottom w:val="none" w:sz="0" w:space="0" w:color="auto"/>
                <w:right w:val="none" w:sz="0" w:space="0" w:color="auto"/>
              </w:divBdr>
              <w:divsChild>
                <w:div w:id="14147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5470">
          <w:marLeft w:val="0"/>
          <w:marRight w:val="0"/>
          <w:marTop w:val="0"/>
          <w:marBottom w:val="0"/>
          <w:divBdr>
            <w:top w:val="none" w:sz="0" w:space="0" w:color="auto"/>
            <w:left w:val="none" w:sz="0" w:space="0" w:color="auto"/>
            <w:bottom w:val="none" w:sz="0" w:space="0" w:color="auto"/>
            <w:right w:val="none" w:sz="0" w:space="0" w:color="auto"/>
          </w:divBdr>
          <w:divsChild>
            <w:div w:id="1573003773">
              <w:marLeft w:val="180"/>
              <w:marRight w:val="240"/>
              <w:marTop w:val="0"/>
              <w:marBottom w:val="0"/>
              <w:divBdr>
                <w:top w:val="none" w:sz="0" w:space="0" w:color="auto"/>
                <w:left w:val="none" w:sz="0" w:space="0" w:color="auto"/>
                <w:bottom w:val="none" w:sz="0" w:space="0" w:color="auto"/>
                <w:right w:val="none" w:sz="0" w:space="0" w:color="auto"/>
              </w:divBdr>
              <w:divsChild>
                <w:div w:id="4252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1849">
          <w:marLeft w:val="0"/>
          <w:marRight w:val="0"/>
          <w:marTop w:val="0"/>
          <w:marBottom w:val="0"/>
          <w:divBdr>
            <w:top w:val="none" w:sz="0" w:space="0" w:color="auto"/>
            <w:left w:val="none" w:sz="0" w:space="0" w:color="auto"/>
            <w:bottom w:val="none" w:sz="0" w:space="0" w:color="auto"/>
            <w:right w:val="none" w:sz="0" w:space="0" w:color="auto"/>
          </w:divBdr>
          <w:divsChild>
            <w:div w:id="1143935336">
              <w:marLeft w:val="180"/>
              <w:marRight w:val="240"/>
              <w:marTop w:val="0"/>
              <w:marBottom w:val="0"/>
              <w:divBdr>
                <w:top w:val="none" w:sz="0" w:space="0" w:color="auto"/>
                <w:left w:val="none" w:sz="0" w:space="0" w:color="auto"/>
                <w:bottom w:val="none" w:sz="0" w:space="0" w:color="auto"/>
                <w:right w:val="none" w:sz="0" w:space="0" w:color="auto"/>
              </w:divBdr>
              <w:divsChild>
                <w:div w:id="10350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2735">
          <w:marLeft w:val="0"/>
          <w:marRight w:val="0"/>
          <w:marTop w:val="0"/>
          <w:marBottom w:val="0"/>
          <w:divBdr>
            <w:top w:val="none" w:sz="0" w:space="0" w:color="auto"/>
            <w:left w:val="none" w:sz="0" w:space="0" w:color="auto"/>
            <w:bottom w:val="none" w:sz="0" w:space="0" w:color="auto"/>
            <w:right w:val="none" w:sz="0" w:space="0" w:color="auto"/>
          </w:divBdr>
          <w:divsChild>
            <w:div w:id="1346328956">
              <w:marLeft w:val="180"/>
              <w:marRight w:val="240"/>
              <w:marTop w:val="0"/>
              <w:marBottom w:val="0"/>
              <w:divBdr>
                <w:top w:val="none" w:sz="0" w:space="0" w:color="auto"/>
                <w:left w:val="none" w:sz="0" w:space="0" w:color="auto"/>
                <w:bottom w:val="none" w:sz="0" w:space="0" w:color="auto"/>
                <w:right w:val="none" w:sz="0" w:space="0" w:color="auto"/>
              </w:divBdr>
              <w:divsChild>
                <w:div w:id="5136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8946">
          <w:marLeft w:val="0"/>
          <w:marRight w:val="0"/>
          <w:marTop w:val="0"/>
          <w:marBottom w:val="0"/>
          <w:divBdr>
            <w:top w:val="none" w:sz="0" w:space="0" w:color="auto"/>
            <w:left w:val="none" w:sz="0" w:space="0" w:color="auto"/>
            <w:bottom w:val="none" w:sz="0" w:space="0" w:color="auto"/>
            <w:right w:val="none" w:sz="0" w:space="0" w:color="auto"/>
          </w:divBdr>
          <w:divsChild>
            <w:div w:id="2065370342">
              <w:marLeft w:val="180"/>
              <w:marRight w:val="240"/>
              <w:marTop w:val="0"/>
              <w:marBottom w:val="0"/>
              <w:divBdr>
                <w:top w:val="none" w:sz="0" w:space="0" w:color="auto"/>
                <w:left w:val="none" w:sz="0" w:space="0" w:color="auto"/>
                <w:bottom w:val="none" w:sz="0" w:space="0" w:color="auto"/>
                <w:right w:val="none" w:sz="0" w:space="0" w:color="auto"/>
              </w:divBdr>
              <w:divsChild>
                <w:div w:id="12396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7822">
          <w:marLeft w:val="0"/>
          <w:marRight w:val="0"/>
          <w:marTop w:val="0"/>
          <w:marBottom w:val="0"/>
          <w:divBdr>
            <w:top w:val="none" w:sz="0" w:space="0" w:color="auto"/>
            <w:left w:val="none" w:sz="0" w:space="0" w:color="auto"/>
            <w:bottom w:val="none" w:sz="0" w:space="0" w:color="auto"/>
            <w:right w:val="none" w:sz="0" w:space="0" w:color="auto"/>
          </w:divBdr>
          <w:divsChild>
            <w:div w:id="1283423164">
              <w:marLeft w:val="180"/>
              <w:marRight w:val="240"/>
              <w:marTop w:val="0"/>
              <w:marBottom w:val="0"/>
              <w:divBdr>
                <w:top w:val="none" w:sz="0" w:space="0" w:color="auto"/>
                <w:left w:val="none" w:sz="0" w:space="0" w:color="auto"/>
                <w:bottom w:val="none" w:sz="0" w:space="0" w:color="auto"/>
                <w:right w:val="none" w:sz="0" w:space="0" w:color="auto"/>
              </w:divBdr>
              <w:divsChild>
                <w:div w:id="361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82934">
          <w:marLeft w:val="0"/>
          <w:marRight w:val="0"/>
          <w:marTop w:val="0"/>
          <w:marBottom w:val="0"/>
          <w:divBdr>
            <w:top w:val="none" w:sz="0" w:space="0" w:color="auto"/>
            <w:left w:val="none" w:sz="0" w:space="0" w:color="auto"/>
            <w:bottom w:val="none" w:sz="0" w:space="0" w:color="auto"/>
            <w:right w:val="none" w:sz="0" w:space="0" w:color="auto"/>
          </w:divBdr>
          <w:divsChild>
            <w:div w:id="754018411">
              <w:marLeft w:val="180"/>
              <w:marRight w:val="240"/>
              <w:marTop w:val="0"/>
              <w:marBottom w:val="0"/>
              <w:divBdr>
                <w:top w:val="none" w:sz="0" w:space="0" w:color="auto"/>
                <w:left w:val="none" w:sz="0" w:space="0" w:color="auto"/>
                <w:bottom w:val="none" w:sz="0" w:space="0" w:color="auto"/>
                <w:right w:val="none" w:sz="0" w:space="0" w:color="auto"/>
              </w:divBdr>
              <w:divsChild>
                <w:div w:id="20100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1231">
          <w:marLeft w:val="0"/>
          <w:marRight w:val="0"/>
          <w:marTop w:val="0"/>
          <w:marBottom w:val="0"/>
          <w:divBdr>
            <w:top w:val="none" w:sz="0" w:space="0" w:color="auto"/>
            <w:left w:val="none" w:sz="0" w:space="0" w:color="auto"/>
            <w:bottom w:val="none" w:sz="0" w:space="0" w:color="auto"/>
            <w:right w:val="none" w:sz="0" w:space="0" w:color="auto"/>
          </w:divBdr>
          <w:divsChild>
            <w:div w:id="753824860">
              <w:marLeft w:val="180"/>
              <w:marRight w:val="240"/>
              <w:marTop w:val="0"/>
              <w:marBottom w:val="0"/>
              <w:divBdr>
                <w:top w:val="none" w:sz="0" w:space="0" w:color="auto"/>
                <w:left w:val="none" w:sz="0" w:space="0" w:color="auto"/>
                <w:bottom w:val="none" w:sz="0" w:space="0" w:color="auto"/>
                <w:right w:val="none" w:sz="0" w:space="0" w:color="auto"/>
              </w:divBdr>
              <w:divsChild>
                <w:div w:id="21038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39782">
          <w:marLeft w:val="0"/>
          <w:marRight w:val="0"/>
          <w:marTop w:val="0"/>
          <w:marBottom w:val="0"/>
          <w:divBdr>
            <w:top w:val="none" w:sz="0" w:space="0" w:color="auto"/>
            <w:left w:val="none" w:sz="0" w:space="0" w:color="auto"/>
            <w:bottom w:val="none" w:sz="0" w:space="0" w:color="auto"/>
            <w:right w:val="none" w:sz="0" w:space="0" w:color="auto"/>
          </w:divBdr>
          <w:divsChild>
            <w:div w:id="1283345985">
              <w:marLeft w:val="180"/>
              <w:marRight w:val="240"/>
              <w:marTop w:val="0"/>
              <w:marBottom w:val="0"/>
              <w:divBdr>
                <w:top w:val="none" w:sz="0" w:space="0" w:color="auto"/>
                <w:left w:val="none" w:sz="0" w:space="0" w:color="auto"/>
                <w:bottom w:val="none" w:sz="0" w:space="0" w:color="auto"/>
                <w:right w:val="none" w:sz="0" w:space="0" w:color="auto"/>
              </w:divBdr>
              <w:divsChild>
                <w:div w:id="1451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08926">
          <w:marLeft w:val="0"/>
          <w:marRight w:val="0"/>
          <w:marTop w:val="0"/>
          <w:marBottom w:val="0"/>
          <w:divBdr>
            <w:top w:val="none" w:sz="0" w:space="0" w:color="auto"/>
            <w:left w:val="none" w:sz="0" w:space="0" w:color="auto"/>
            <w:bottom w:val="none" w:sz="0" w:space="0" w:color="auto"/>
            <w:right w:val="none" w:sz="0" w:space="0" w:color="auto"/>
          </w:divBdr>
          <w:divsChild>
            <w:div w:id="452329716">
              <w:marLeft w:val="180"/>
              <w:marRight w:val="240"/>
              <w:marTop w:val="0"/>
              <w:marBottom w:val="0"/>
              <w:divBdr>
                <w:top w:val="none" w:sz="0" w:space="0" w:color="auto"/>
                <w:left w:val="none" w:sz="0" w:space="0" w:color="auto"/>
                <w:bottom w:val="none" w:sz="0" w:space="0" w:color="auto"/>
                <w:right w:val="none" w:sz="0" w:space="0" w:color="auto"/>
              </w:divBdr>
              <w:divsChild>
                <w:div w:id="17469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12">
          <w:marLeft w:val="0"/>
          <w:marRight w:val="0"/>
          <w:marTop w:val="0"/>
          <w:marBottom w:val="0"/>
          <w:divBdr>
            <w:top w:val="none" w:sz="0" w:space="0" w:color="auto"/>
            <w:left w:val="none" w:sz="0" w:space="0" w:color="auto"/>
            <w:bottom w:val="none" w:sz="0" w:space="0" w:color="auto"/>
            <w:right w:val="none" w:sz="0" w:space="0" w:color="auto"/>
          </w:divBdr>
          <w:divsChild>
            <w:div w:id="843864885">
              <w:marLeft w:val="180"/>
              <w:marRight w:val="240"/>
              <w:marTop w:val="0"/>
              <w:marBottom w:val="0"/>
              <w:divBdr>
                <w:top w:val="none" w:sz="0" w:space="0" w:color="auto"/>
                <w:left w:val="none" w:sz="0" w:space="0" w:color="auto"/>
                <w:bottom w:val="none" w:sz="0" w:space="0" w:color="auto"/>
                <w:right w:val="none" w:sz="0" w:space="0" w:color="auto"/>
              </w:divBdr>
              <w:divsChild>
                <w:div w:id="8450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0122">
          <w:marLeft w:val="0"/>
          <w:marRight w:val="0"/>
          <w:marTop w:val="0"/>
          <w:marBottom w:val="0"/>
          <w:divBdr>
            <w:top w:val="none" w:sz="0" w:space="0" w:color="auto"/>
            <w:left w:val="none" w:sz="0" w:space="0" w:color="auto"/>
            <w:bottom w:val="none" w:sz="0" w:space="0" w:color="auto"/>
            <w:right w:val="none" w:sz="0" w:space="0" w:color="auto"/>
          </w:divBdr>
          <w:divsChild>
            <w:div w:id="181019402">
              <w:marLeft w:val="180"/>
              <w:marRight w:val="240"/>
              <w:marTop w:val="0"/>
              <w:marBottom w:val="0"/>
              <w:divBdr>
                <w:top w:val="none" w:sz="0" w:space="0" w:color="auto"/>
                <w:left w:val="none" w:sz="0" w:space="0" w:color="auto"/>
                <w:bottom w:val="none" w:sz="0" w:space="0" w:color="auto"/>
                <w:right w:val="none" w:sz="0" w:space="0" w:color="auto"/>
              </w:divBdr>
              <w:divsChild>
                <w:div w:id="3557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2728">
          <w:marLeft w:val="0"/>
          <w:marRight w:val="0"/>
          <w:marTop w:val="0"/>
          <w:marBottom w:val="0"/>
          <w:divBdr>
            <w:top w:val="none" w:sz="0" w:space="0" w:color="auto"/>
            <w:left w:val="none" w:sz="0" w:space="0" w:color="auto"/>
            <w:bottom w:val="none" w:sz="0" w:space="0" w:color="auto"/>
            <w:right w:val="none" w:sz="0" w:space="0" w:color="auto"/>
          </w:divBdr>
          <w:divsChild>
            <w:div w:id="2007435149">
              <w:marLeft w:val="180"/>
              <w:marRight w:val="240"/>
              <w:marTop w:val="0"/>
              <w:marBottom w:val="0"/>
              <w:divBdr>
                <w:top w:val="none" w:sz="0" w:space="0" w:color="auto"/>
                <w:left w:val="none" w:sz="0" w:space="0" w:color="auto"/>
                <w:bottom w:val="none" w:sz="0" w:space="0" w:color="auto"/>
                <w:right w:val="none" w:sz="0" w:space="0" w:color="auto"/>
              </w:divBdr>
              <w:divsChild>
                <w:div w:id="13608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91724">
          <w:marLeft w:val="0"/>
          <w:marRight w:val="0"/>
          <w:marTop w:val="0"/>
          <w:marBottom w:val="0"/>
          <w:divBdr>
            <w:top w:val="none" w:sz="0" w:space="0" w:color="auto"/>
            <w:left w:val="none" w:sz="0" w:space="0" w:color="auto"/>
            <w:bottom w:val="none" w:sz="0" w:space="0" w:color="auto"/>
            <w:right w:val="none" w:sz="0" w:space="0" w:color="auto"/>
          </w:divBdr>
          <w:divsChild>
            <w:div w:id="47807368">
              <w:marLeft w:val="180"/>
              <w:marRight w:val="240"/>
              <w:marTop w:val="0"/>
              <w:marBottom w:val="0"/>
              <w:divBdr>
                <w:top w:val="none" w:sz="0" w:space="0" w:color="auto"/>
                <w:left w:val="none" w:sz="0" w:space="0" w:color="auto"/>
                <w:bottom w:val="none" w:sz="0" w:space="0" w:color="auto"/>
                <w:right w:val="none" w:sz="0" w:space="0" w:color="auto"/>
              </w:divBdr>
              <w:divsChild>
                <w:div w:id="5750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2460">
          <w:marLeft w:val="0"/>
          <w:marRight w:val="0"/>
          <w:marTop w:val="0"/>
          <w:marBottom w:val="0"/>
          <w:divBdr>
            <w:top w:val="none" w:sz="0" w:space="0" w:color="auto"/>
            <w:left w:val="none" w:sz="0" w:space="0" w:color="auto"/>
            <w:bottom w:val="none" w:sz="0" w:space="0" w:color="auto"/>
            <w:right w:val="none" w:sz="0" w:space="0" w:color="auto"/>
          </w:divBdr>
          <w:divsChild>
            <w:div w:id="419831881">
              <w:marLeft w:val="180"/>
              <w:marRight w:val="240"/>
              <w:marTop w:val="0"/>
              <w:marBottom w:val="0"/>
              <w:divBdr>
                <w:top w:val="none" w:sz="0" w:space="0" w:color="auto"/>
                <w:left w:val="none" w:sz="0" w:space="0" w:color="auto"/>
                <w:bottom w:val="none" w:sz="0" w:space="0" w:color="auto"/>
                <w:right w:val="none" w:sz="0" w:space="0" w:color="auto"/>
              </w:divBdr>
              <w:divsChild>
                <w:div w:id="15823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8416">
          <w:marLeft w:val="0"/>
          <w:marRight w:val="0"/>
          <w:marTop w:val="0"/>
          <w:marBottom w:val="0"/>
          <w:divBdr>
            <w:top w:val="none" w:sz="0" w:space="0" w:color="auto"/>
            <w:left w:val="none" w:sz="0" w:space="0" w:color="auto"/>
            <w:bottom w:val="none" w:sz="0" w:space="0" w:color="auto"/>
            <w:right w:val="none" w:sz="0" w:space="0" w:color="auto"/>
          </w:divBdr>
          <w:divsChild>
            <w:div w:id="619801109">
              <w:marLeft w:val="180"/>
              <w:marRight w:val="240"/>
              <w:marTop w:val="0"/>
              <w:marBottom w:val="0"/>
              <w:divBdr>
                <w:top w:val="none" w:sz="0" w:space="0" w:color="auto"/>
                <w:left w:val="none" w:sz="0" w:space="0" w:color="auto"/>
                <w:bottom w:val="none" w:sz="0" w:space="0" w:color="auto"/>
                <w:right w:val="none" w:sz="0" w:space="0" w:color="auto"/>
              </w:divBdr>
              <w:divsChild>
                <w:div w:id="1387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4871">
          <w:marLeft w:val="0"/>
          <w:marRight w:val="0"/>
          <w:marTop w:val="0"/>
          <w:marBottom w:val="0"/>
          <w:divBdr>
            <w:top w:val="none" w:sz="0" w:space="0" w:color="auto"/>
            <w:left w:val="none" w:sz="0" w:space="0" w:color="auto"/>
            <w:bottom w:val="none" w:sz="0" w:space="0" w:color="auto"/>
            <w:right w:val="none" w:sz="0" w:space="0" w:color="auto"/>
          </w:divBdr>
          <w:divsChild>
            <w:div w:id="46341922">
              <w:marLeft w:val="180"/>
              <w:marRight w:val="240"/>
              <w:marTop w:val="0"/>
              <w:marBottom w:val="0"/>
              <w:divBdr>
                <w:top w:val="none" w:sz="0" w:space="0" w:color="auto"/>
                <w:left w:val="none" w:sz="0" w:space="0" w:color="auto"/>
                <w:bottom w:val="none" w:sz="0" w:space="0" w:color="auto"/>
                <w:right w:val="none" w:sz="0" w:space="0" w:color="auto"/>
              </w:divBdr>
              <w:divsChild>
                <w:div w:id="5437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3980">
          <w:marLeft w:val="0"/>
          <w:marRight w:val="0"/>
          <w:marTop w:val="0"/>
          <w:marBottom w:val="0"/>
          <w:divBdr>
            <w:top w:val="none" w:sz="0" w:space="0" w:color="auto"/>
            <w:left w:val="none" w:sz="0" w:space="0" w:color="auto"/>
            <w:bottom w:val="none" w:sz="0" w:space="0" w:color="auto"/>
            <w:right w:val="none" w:sz="0" w:space="0" w:color="auto"/>
          </w:divBdr>
          <w:divsChild>
            <w:div w:id="156457017">
              <w:marLeft w:val="180"/>
              <w:marRight w:val="240"/>
              <w:marTop w:val="0"/>
              <w:marBottom w:val="0"/>
              <w:divBdr>
                <w:top w:val="none" w:sz="0" w:space="0" w:color="auto"/>
                <w:left w:val="none" w:sz="0" w:space="0" w:color="auto"/>
                <w:bottom w:val="none" w:sz="0" w:space="0" w:color="auto"/>
                <w:right w:val="none" w:sz="0" w:space="0" w:color="auto"/>
              </w:divBdr>
              <w:divsChild>
                <w:div w:id="15432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665">
          <w:marLeft w:val="0"/>
          <w:marRight w:val="0"/>
          <w:marTop w:val="0"/>
          <w:marBottom w:val="0"/>
          <w:divBdr>
            <w:top w:val="none" w:sz="0" w:space="0" w:color="auto"/>
            <w:left w:val="none" w:sz="0" w:space="0" w:color="auto"/>
            <w:bottom w:val="none" w:sz="0" w:space="0" w:color="auto"/>
            <w:right w:val="none" w:sz="0" w:space="0" w:color="auto"/>
          </w:divBdr>
          <w:divsChild>
            <w:div w:id="1899170286">
              <w:marLeft w:val="180"/>
              <w:marRight w:val="240"/>
              <w:marTop w:val="0"/>
              <w:marBottom w:val="0"/>
              <w:divBdr>
                <w:top w:val="none" w:sz="0" w:space="0" w:color="auto"/>
                <w:left w:val="none" w:sz="0" w:space="0" w:color="auto"/>
                <w:bottom w:val="none" w:sz="0" w:space="0" w:color="auto"/>
                <w:right w:val="none" w:sz="0" w:space="0" w:color="auto"/>
              </w:divBdr>
              <w:divsChild>
                <w:div w:id="6153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215">
          <w:marLeft w:val="0"/>
          <w:marRight w:val="0"/>
          <w:marTop w:val="0"/>
          <w:marBottom w:val="0"/>
          <w:divBdr>
            <w:top w:val="none" w:sz="0" w:space="0" w:color="auto"/>
            <w:left w:val="none" w:sz="0" w:space="0" w:color="auto"/>
            <w:bottom w:val="none" w:sz="0" w:space="0" w:color="auto"/>
            <w:right w:val="none" w:sz="0" w:space="0" w:color="auto"/>
          </w:divBdr>
          <w:divsChild>
            <w:div w:id="1511413857">
              <w:marLeft w:val="180"/>
              <w:marRight w:val="240"/>
              <w:marTop w:val="0"/>
              <w:marBottom w:val="0"/>
              <w:divBdr>
                <w:top w:val="none" w:sz="0" w:space="0" w:color="auto"/>
                <w:left w:val="none" w:sz="0" w:space="0" w:color="auto"/>
                <w:bottom w:val="none" w:sz="0" w:space="0" w:color="auto"/>
                <w:right w:val="none" w:sz="0" w:space="0" w:color="auto"/>
              </w:divBdr>
              <w:divsChild>
                <w:div w:id="18254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4106">
          <w:marLeft w:val="0"/>
          <w:marRight w:val="0"/>
          <w:marTop w:val="0"/>
          <w:marBottom w:val="0"/>
          <w:divBdr>
            <w:top w:val="none" w:sz="0" w:space="0" w:color="auto"/>
            <w:left w:val="none" w:sz="0" w:space="0" w:color="auto"/>
            <w:bottom w:val="none" w:sz="0" w:space="0" w:color="auto"/>
            <w:right w:val="none" w:sz="0" w:space="0" w:color="auto"/>
          </w:divBdr>
          <w:divsChild>
            <w:div w:id="1836414491">
              <w:marLeft w:val="180"/>
              <w:marRight w:val="240"/>
              <w:marTop w:val="0"/>
              <w:marBottom w:val="0"/>
              <w:divBdr>
                <w:top w:val="none" w:sz="0" w:space="0" w:color="auto"/>
                <w:left w:val="none" w:sz="0" w:space="0" w:color="auto"/>
                <w:bottom w:val="none" w:sz="0" w:space="0" w:color="auto"/>
                <w:right w:val="none" w:sz="0" w:space="0" w:color="auto"/>
              </w:divBdr>
              <w:divsChild>
                <w:div w:id="17268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2739">
          <w:marLeft w:val="0"/>
          <w:marRight w:val="0"/>
          <w:marTop w:val="0"/>
          <w:marBottom w:val="0"/>
          <w:divBdr>
            <w:top w:val="none" w:sz="0" w:space="0" w:color="auto"/>
            <w:left w:val="none" w:sz="0" w:space="0" w:color="auto"/>
            <w:bottom w:val="none" w:sz="0" w:space="0" w:color="auto"/>
            <w:right w:val="none" w:sz="0" w:space="0" w:color="auto"/>
          </w:divBdr>
          <w:divsChild>
            <w:div w:id="1388727901">
              <w:marLeft w:val="180"/>
              <w:marRight w:val="240"/>
              <w:marTop w:val="0"/>
              <w:marBottom w:val="0"/>
              <w:divBdr>
                <w:top w:val="none" w:sz="0" w:space="0" w:color="auto"/>
                <w:left w:val="none" w:sz="0" w:space="0" w:color="auto"/>
                <w:bottom w:val="none" w:sz="0" w:space="0" w:color="auto"/>
                <w:right w:val="none" w:sz="0" w:space="0" w:color="auto"/>
              </w:divBdr>
              <w:divsChild>
                <w:div w:id="17333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0336">
          <w:marLeft w:val="0"/>
          <w:marRight w:val="0"/>
          <w:marTop w:val="0"/>
          <w:marBottom w:val="0"/>
          <w:divBdr>
            <w:top w:val="none" w:sz="0" w:space="0" w:color="auto"/>
            <w:left w:val="none" w:sz="0" w:space="0" w:color="auto"/>
            <w:bottom w:val="none" w:sz="0" w:space="0" w:color="auto"/>
            <w:right w:val="none" w:sz="0" w:space="0" w:color="auto"/>
          </w:divBdr>
          <w:divsChild>
            <w:div w:id="2031685040">
              <w:marLeft w:val="180"/>
              <w:marRight w:val="240"/>
              <w:marTop w:val="0"/>
              <w:marBottom w:val="0"/>
              <w:divBdr>
                <w:top w:val="none" w:sz="0" w:space="0" w:color="auto"/>
                <w:left w:val="none" w:sz="0" w:space="0" w:color="auto"/>
                <w:bottom w:val="none" w:sz="0" w:space="0" w:color="auto"/>
                <w:right w:val="none" w:sz="0" w:space="0" w:color="auto"/>
              </w:divBdr>
              <w:divsChild>
                <w:div w:id="21398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2762">
          <w:marLeft w:val="0"/>
          <w:marRight w:val="0"/>
          <w:marTop w:val="0"/>
          <w:marBottom w:val="0"/>
          <w:divBdr>
            <w:top w:val="none" w:sz="0" w:space="0" w:color="auto"/>
            <w:left w:val="none" w:sz="0" w:space="0" w:color="auto"/>
            <w:bottom w:val="none" w:sz="0" w:space="0" w:color="auto"/>
            <w:right w:val="none" w:sz="0" w:space="0" w:color="auto"/>
          </w:divBdr>
          <w:divsChild>
            <w:div w:id="735517583">
              <w:marLeft w:val="180"/>
              <w:marRight w:val="240"/>
              <w:marTop w:val="0"/>
              <w:marBottom w:val="0"/>
              <w:divBdr>
                <w:top w:val="none" w:sz="0" w:space="0" w:color="auto"/>
                <w:left w:val="none" w:sz="0" w:space="0" w:color="auto"/>
                <w:bottom w:val="none" w:sz="0" w:space="0" w:color="auto"/>
                <w:right w:val="none" w:sz="0" w:space="0" w:color="auto"/>
              </w:divBdr>
              <w:divsChild>
                <w:div w:id="3497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41735">
          <w:marLeft w:val="0"/>
          <w:marRight w:val="0"/>
          <w:marTop w:val="0"/>
          <w:marBottom w:val="0"/>
          <w:divBdr>
            <w:top w:val="none" w:sz="0" w:space="0" w:color="auto"/>
            <w:left w:val="none" w:sz="0" w:space="0" w:color="auto"/>
            <w:bottom w:val="none" w:sz="0" w:space="0" w:color="auto"/>
            <w:right w:val="none" w:sz="0" w:space="0" w:color="auto"/>
          </w:divBdr>
          <w:divsChild>
            <w:div w:id="821433838">
              <w:marLeft w:val="180"/>
              <w:marRight w:val="240"/>
              <w:marTop w:val="0"/>
              <w:marBottom w:val="0"/>
              <w:divBdr>
                <w:top w:val="none" w:sz="0" w:space="0" w:color="auto"/>
                <w:left w:val="none" w:sz="0" w:space="0" w:color="auto"/>
                <w:bottom w:val="none" w:sz="0" w:space="0" w:color="auto"/>
                <w:right w:val="none" w:sz="0" w:space="0" w:color="auto"/>
              </w:divBdr>
              <w:divsChild>
                <w:div w:id="13982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1383">
          <w:marLeft w:val="0"/>
          <w:marRight w:val="0"/>
          <w:marTop w:val="0"/>
          <w:marBottom w:val="0"/>
          <w:divBdr>
            <w:top w:val="none" w:sz="0" w:space="0" w:color="auto"/>
            <w:left w:val="none" w:sz="0" w:space="0" w:color="auto"/>
            <w:bottom w:val="none" w:sz="0" w:space="0" w:color="auto"/>
            <w:right w:val="none" w:sz="0" w:space="0" w:color="auto"/>
          </w:divBdr>
          <w:divsChild>
            <w:div w:id="1481578179">
              <w:marLeft w:val="180"/>
              <w:marRight w:val="240"/>
              <w:marTop w:val="0"/>
              <w:marBottom w:val="0"/>
              <w:divBdr>
                <w:top w:val="none" w:sz="0" w:space="0" w:color="auto"/>
                <w:left w:val="none" w:sz="0" w:space="0" w:color="auto"/>
                <w:bottom w:val="none" w:sz="0" w:space="0" w:color="auto"/>
                <w:right w:val="none" w:sz="0" w:space="0" w:color="auto"/>
              </w:divBdr>
              <w:divsChild>
                <w:div w:id="8622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5179">
          <w:marLeft w:val="0"/>
          <w:marRight w:val="0"/>
          <w:marTop w:val="0"/>
          <w:marBottom w:val="0"/>
          <w:divBdr>
            <w:top w:val="none" w:sz="0" w:space="0" w:color="auto"/>
            <w:left w:val="none" w:sz="0" w:space="0" w:color="auto"/>
            <w:bottom w:val="none" w:sz="0" w:space="0" w:color="auto"/>
            <w:right w:val="none" w:sz="0" w:space="0" w:color="auto"/>
          </w:divBdr>
          <w:divsChild>
            <w:div w:id="965887587">
              <w:marLeft w:val="180"/>
              <w:marRight w:val="240"/>
              <w:marTop w:val="0"/>
              <w:marBottom w:val="0"/>
              <w:divBdr>
                <w:top w:val="none" w:sz="0" w:space="0" w:color="auto"/>
                <w:left w:val="none" w:sz="0" w:space="0" w:color="auto"/>
                <w:bottom w:val="none" w:sz="0" w:space="0" w:color="auto"/>
                <w:right w:val="none" w:sz="0" w:space="0" w:color="auto"/>
              </w:divBdr>
              <w:divsChild>
                <w:div w:id="17953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52346">
          <w:marLeft w:val="0"/>
          <w:marRight w:val="0"/>
          <w:marTop w:val="0"/>
          <w:marBottom w:val="0"/>
          <w:divBdr>
            <w:top w:val="none" w:sz="0" w:space="0" w:color="auto"/>
            <w:left w:val="none" w:sz="0" w:space="0" w:color="auto"/>
            <w:bottom w:val="none" w:sz="0" w:space="0" w:color="auto"/>
            <w:right w:val="none" w:sz="0" w:space="0" w:color="auto"/>
          </w:divBdr>
          <w:divsChild>
            <w:div w:id="249779465">
              <w:marLeft w:val="180"/>
              <w:marRight w:val="240"/>
              <w:marTop w:val="0"/>
              <w:marBottom w:val="0"/>
              <w:divBdr>
                <w:top w:val="none" w:sz="0" w:space="0" w:color="auto"/>
                <w:left w:val="none" w:sz="0" w:space="0" w:color="auto"/>
                <w:bottom w:val="none" w:sz="0" w:space="0" w:color="auto"/>
                <w:right w:val="none" w:sz="0" w:space="0" w:color="auto"/>
              </w:divBdr>
              <w:divsChild>
                <w:div w:id="7975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2666">
          <w:marLeft w:val="0"/>
          <w:marRight w:val="0"/>
          <w:marTop w:val="0"/>
          <w:marBottom w:val="0"/>
          <w:divBdr>
            <w:top w:val="none" w:sz="0" w:space="0" w:color="auto"/>
            <w:left w:val="none" w:sz="0" w:space="0" w:color="auto"/>
            <w:bottom w:val="none" w:sz="0" w:space="0" w:color="auto"/>
            <w:right w:val="none" w:sz="0" w:space="0" w:color="auto"/>
          </w:divBdr>
          <w:divsChild>
            <w:div w:id="987174878">
              <w:marLeft w:val="180"/>
              <w:marRight w:val="240"/>
              <w:marTop w:val="0"/>
              <w:marBottom w:val="0"/>
              <w:divBdr>
                <w:top w:val="none" w:sz="0" w:space="0" w:color="auto"/>
                <w:left w:val="none" w:sz="0" w:space="0" w:color="auto"/>
                <w:bottom w:val="none" w:sz="0" w:space="0" w:color="auto"/>
                <w:right w:val="none" w:sz="0" w:space="0" w:color="auto"/>
              </w:divBdr>
              <w:divsChild>
                <w:div w:id="17318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4495">
          <w:marLeft w:val="0"/>
          <w:marRight w:val="0"/>
          <w:marTop w:val="0"/>
          <w:marBottom w:val="0"/>
          <w:divBdr>
            <w:top w:val="none" w:sz="0" w:space="0" w:color="auto"/>
            <w:left w:val="none" w:sz="0" w:space="0" w:color="auto"/>
            <w:bottom w:val="none" w:sz="0" w:space="0" w:color="auto"/>
            <w:right w:val="none" w:sz="0" w:space="0" w:color="auto"/>
          </w:divBdr>
          <w:divsChild>
            <w:div w:id="806971893">
              <w:marLeft w:val="180"/>
              <w:marRight w:val="240"/>
              <w:marTop w:val="0"/>
              <w:marBottom w:val="0"/>
              <w:divBdr>
                <w:top w:val="none" w:sz="0" w:space="0" w:color="auto"/>
                <w:left w:val="none" w:sz="0" w:space="0" w:color="auto"/>
                <w:bottom w:val="none" w:sz="0" w:space="0" w:color="auto"/>
                <w:right w:val="none" w:sz="0" w:space="0" w:color="auto"/>
              </w:divBdr>
              <w:divsChild>
                <w:div w:id="20230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1489">
          <w:marLeft w:val="0"/>
          <w:marRight w:val="0"/>
          <w:marTop w:val="0"/>
          <w:marBottom w:val="0"/>
          <w:divBdr>
            <w:top w:val="none" w:sz="0" w:space="0" w:color="auto"/>
            <w:left w:val="none" w:sz="0" w:space="0" w:color="auto"/>
            <w:bottom w:val="none" w:sz="0" w:space="0" w:color="auto"/>
            <w:right w:val="none" w:sz="0" w:space="0" w:color="auto"/>
          </w:divBdr>
          <w:divsChild>
            <w:div w:id="803739210">
              <w:marLeft w:val="180"/>
              <w:marRight w:val="240"/>
              <w:marTop w:val="0"/>
              <w:marBottom w:val="0"/>
              <w:divBdr>
                <w:top w:val="none" w:sz="0" w:space="0" w:color="auto"/>
                <w:left w:val="none" w:sz="0" w:space="0" w:color="auto"/>
                <w:bottom w:val="none" w:sz="0" w:space="0" w:color="auto"/>
                <w:right w:val="none" w:sz="0" w:space="0" w:color="auto"/>
              </w:divBdr>
              <w:divsChild>
                <w:div w:id="584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2867">
          <w:marLeft w:val="0"/>
          <w:marRight w:val="0"/>
          <w:marTop w:val="0"/>
          <w:marBottom w:val="0"/>
          <w:divBdr>
            <w:top w:val="none" w:sz="0" w:space="0" w:color="auto"/>
            <w:left w:val="none" w:sz="0" w:space="0" w:color="auto"/>
            <w:bottom w:val="none" w:sz="0" w:space="0" w:color="auto"/>
            <w:right w:val="none" w:sz="0" w:space="0" w:color="auto"/>
          </w:divBdr>
          <w:divsChild>
            <w:div w:id="2002853851">
              <w:marLeft w:val="180"/>
              <w:marRight w:val="240"/>
              <w:marTop w:val="0"/>
              <w:marBottom w:val="0"/>
              <w:divBdr>
                <w:top w:val="none" w:sz="0" w:space="0" w:color="auto"/>
                <w:left w:val="none" w:sz="0" w:space="0" w:color="auto"/>
                <w:bottom w:val="none" w:sz="0" w:space="0" w:color="auto"/>
                <w:right w:val="none" w:sz="0" w:space="0" w:color="auto"/>
              </w:divBdr>
              <w:divsChild>
                <w:div w:id="19219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2219">
          <w:marLeft w:val="0"/>
          <w:marRight w:val="0"/>
          <w:marTop w:val="0"/>
          <w:marBottom w:val="0"/>
          <w:divBdr>
            <w:top w:val="none" w:sz="0" w:space="0" w:color="auto"/>
            <w:left w:val="none" w:sz="0" w:space="0" w:color="auto"/>
            <w:bottom w:val="none" w:sz="0" w:space="0" w:color="auto"/>
            <w:right w:val="none" w:sz="0" w:space="0" w:color="auto"/>
          </w:divBdr>
          <w:divsChild>
            <w:div w:id="812793027">
              <w:marLeft w:val="180"/>
              <w:marRight w:val="240"/>
              <w:marTop w:val="0"/>
              <w:marBottom w:val="0"/>
              <w:divBdr>
                <w:top w:val="none" w:sz="0" w:space="0" w:color="auto"/>
                <w:left w:val="none" w:sz="0" w:space="0" w:color="auto"/>
                <w:bottom w:val="none" w:sz="0" w:space="0" w:color="auto"/>
                <w:right w:val="none" w:sz="0" w:space="0" w:color="auto"/>
              </w:divBdr>
              <w:divsChild>
                <w:div w:id="12115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2719">
          <w:marLeft w:val="0"/>
          <w:marRight w:val="0"/>
          <w:marTop w:val="0"/>
          <w:marBottom w:val="0"/>
          <w:divBdr>
            <w:top w:val="none" w:sz="0" w:space="0" w:color="auto"/>
            <w:left w:val="none" w:sz="0" w:space="0" w:color="auto"/>
            <w:bottom w:val="none" w:sz="0" w:space="0" w:color="auto"/>
            <w:right w:val="none" w:sz="0" w:space="0" w:color="auto"/>
          </w:divBdr>
          <w:divsChild>
            <w:div w:id="793527664">
              <w:marLeft w:val="180"/>
              <w:marRight w:val="240"/>
              <w:marTop w:val="0"/>
              <w:marBottom w:val="0"/>
              <w:divBdr>
                <w:top w:val="none" w:sz="0" w:space="0" w:color="auto"/>
                <w:left w:val="none" w:sz="0" w:space="0" w:color="auto"/>
                <w:bottom w:val="none" w:sz="0" w:space="0" w:color="auto"/>
                <w:right w:val="none" w:sz="0" w:space="0" w:color="auto"/>
              </w:divBdr>
              <w:divsChild>
                <w:div w:id="15428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2383">
          <w:marLeft w:val="0"/>
          <w:marRight w:val="0"/>
          <w:marTop w:val="0"/>
          <w:marBottom w:val="0"/>
          <w:divBdr>
            <w:top w:val="none" w:sz="0" w:space="0" w:color="auto"/>
            <w:left w:val="none" w:sz="0" w:space="0" w:color="auto"/>
            <w:bottom w:val="none" w:sz="0" w:space="0" w:color="auto"/>
            <w:right w:val="none" w:sz="0" w:space="0" w:color="auto"/>
          </w:divBdr>
          <w:divsChild>
            <w:div w:id="1585988338">
              <w:marLeft w:val="180"/>
              <w:marRight w:val="240"/>
              <w:marTop w:val="0"/>
              <w:marBottom w:val="0"/>
              <w:divBdr>
                <w:top w:val="none" w:sz="0" w:space="0" w:color="auto"/>
                <w:left w:val="none" w:sz="0" w:space="0" w:color="auto"/>
                <w:bottom w:val="none" w:sz="0" w:space="0" w:color="auto"/>
                <w:right w:val="none" w:sz="0" w:space="0" w:color="auto"/>
              </w:divBdr>
              <w:divsChild>
                <w:div w:id="13431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4725">
          <w:marLeft w:val="0"/>
          <w:marRight w:val="0"/>
          <w:marTop w:val="0"/>
          <w:marBottom w:val="0"/>
          <w:divBdr>
            <w:top w:val="none" w:sz="0" w:space="0" w:color="auto"/>
            <w:left w:val="none" w:sz="0" w:space="0" w:color="auto"/>
            <w:bottom w:val="none" w:sz="0" w:space="0" w:color="auto"/>
            <w:right w:val="none" w:sz="0" w:space="0" w:color="auto"/>
          </w:divBdr>
          <w:divsChild>
            <w:div w:id="1368606274">
              <w:marLeft w:val="180"/>
              <w:marRight w:val="240"/>
              <w:marTop w:val="0"/>
              <w:marBottom w:val="0"/>
              <w:divBdr>
                <w:top w:val="none" w:sz="0" w:space="0" w:color="auto"/>
                <w:left w:val="none" w:sz="0" w:space="0" w:color="auto"/>
                <w:bottom w:val="none" w:sz="0" w:space="0" w:color="auto"/>
                <w:right w:val="none" w:sz="0" w:space="0" w:color="auto"/>
              </w:divBdr>
              <w:divsChild>
                <w:div w:id="2790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3191">
          <w:marLeft w:val="0"/>
          <w:marRight w:val="0"/>
          <w:marTop w:val="0"/>
          <w:marBottom w:val="0"/>
          <w:divBdr>
            <w:top w:val="none" w:sz="0" w:space="0" w:color="auto"/>
            <w:left w:val="none" w:sz="0" w:space="0" w:color="auto"/>
            <w:bottom w:val="none" w:sz="0" w:space="0" w:color="auto"/>
            <w:right w:val="none" w:sz="0" w:space="0" w:color="auto"/>
          </w:divBdr>
          <w:divsChild>
            <w:div w:id="2040470765">
              <w:marLeft w:val="180"/>
              <w:marRight w:val="240"/>
              <w:marTop w:val="0"/>
              <w:marBottom w:val="0"/>
              <w:divBdr>
                <w:top w:val="none" w:sz="0" w:space="0" w:color="auto"/>
                <w:left w:val="none" w:sz="0" w:space="0" w:color="auto"/>
                <w:bottom w:val="none" w:sz="0" w:space="0" w:color="auto"/>
                <w:right w:val="none" w:sz="0" w:space="0" w:color="auto"/>
              </w:divBdr>
              <w:divsChild>
                <w:div w:id="12505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3724">
          <w:marLeft w:val="0"/>
          <w:marRight w:val="0"/>
          <w:marTop w:val="0"/>
          <w:marBottom w:val="0"/>
          <w:divBdr>
            <w:top w:val="none" w:sz="0" w:space="0" w:color="auto"/>
            <w:left w:val="none" w:sz="0" w:space="0" w:color="auto"/>
            <w:bottom w:val="none" w:sz="0" w:space="0" w:color="auto"/>
            <w:right w:val="none" w:sz="0" w:space="0" w:color="auto"/>
          </w:divBdr>
          <w:divsChild>
            <w:div w:id="2141025676">
              <w:marLeft w:val="180"/>
              <w:marRight w:val="240"/>
              <w:marTop w:val="0"/>
              <w:marBottom w:val="0"/>
              <w:divBdr>
                <w:top w:val="none" w:sz="0" w:space="0" w:color="auto"/>
                <w:left w:val="none" w:sz="0" w:space="0" w:color="auto"/>
                <w:bottom w:val="none" w:sz="0" w:space="0" w:color="auto"/>
                <w:right w:val="none" w:sz="0" w:space="0" w:color="auto"/>
              </w:divBdr>
              <w:divsChild>
                <w:div w:id="1658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7214">
          <w:marLeft w:val="0"/>
          <w:marRight w:val="0"/>
          <w:marTop w:val="0"/>
          <w:marBottom w:val="0"/>
          <w:divBdr>
            <w:top w:val="none" w:sz="0" w:space="0" w:color="auto"/>
            <w:left w:val="none" w:sz="0" w:space="0" w:color="auto"/>
            <w:bottom w:val="none" w:sz="0" w:space="0" w:color="auto"/>
            <w:right w:val="none" w:sz="0" w:space="0" w:color="auto"/>
          </w:divBdr>
          <w:divsChild>
            <w:div w:id="62989044">
              <w:marLeft w:val="180"/>
              <w:marRight w:val="240"/>
              <w:marTop w:val="0"/>
              <w:marBottom w:val="0"/>
              <w:divBdr>
                <w:top w:val="none" w:sz="0" w:space="0" w:color="auto"/>
                <w:left w:val="none" w:sz="0" w:space="0" w:color="auto"/>
                <w:bottom w:val="none" w:sz="0" w:space="0" w:color="auto"/>
                <w:right w:val="none" w:sz="0" w:space="0" w:color="auto"/>
              </w:divBdr>
              <w:divsChild>
                <w:div w:id="15870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1592">
          <w:marLeft w:val="0"/>
          <w:marRight w:val="0"/>
          <w:marTop w:val="0"/>
          <w:marBottom w:val="0"/>
          <w:divBdr>
            <w:top w:val="none" w:sz="0" w:space="0" w:color="auto"/>
            <w:left w:val="none" w:sz="0" w:space="0" w:color="auto"/>
            <w:bottom w:val="none" w:sz="0" w:space="0" w:color="auto"/>
            <w:right w:val="none" w:sz="0" w:space="0" w:color="auto"/>
          </w:divBdr>
          <w:divsChild>
            <w:div w:id="883249113">
              <w:marLeft w:val="180"/>
              <w:marRight w:val="240"/>
              <w:marTop w:val="0"/>
              <w:marBottom w:val="0"/>
              <w:divBdr>
                <w:top w:val="none" w:sz="0" w:space="0" w:color="auto"/>
                <w:left w:val="none" w:sz="0" w:space="0" w:color="auto"/>
                <w:bottom w:val="none" w:sz="0" w:space="0" w:color="auto"/>
                <w:right w:val="none" w:sz="0" w:space="0" w:color="auto"/>
              </w:divBdr>
              <w:divsChild>
                <w:div w:id="19194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44">
          <w:marLeft w:val="0"/>
          <w:marRight w:val="0"/>
          <w:marTop w:val="0"/>
          <w:marBottom w:val="0"/>
          <w:divBdr>
            <w:top w:val="none" w:sz="0" w:space="0" w:color="auto"/>
            <w:left w:val="none" w:sz="0" w:space="0" w:color="auto"/>
            <w:bottom w:val="none" w:sz="0" w:space="0" w:color="auto"/>
            <w:right w:val="none" w:sz="0" w:space="0" w:color="auto"/>
          </w:divBdr>
          <w:divsChild>
            <w:div w:id="1253122881">
              <w:marLeft w:val="180"/>
              <w:marRight w:val="240"/>
              <w:marTop w:val="0"/>
              <w:marBottom w:val="0"/>
              <w:divBdr>
                <w:top w:val="none" w:sz="0" w:space="0" w:color="auto"/>
                <w:left w:val="none" w:sz="0" w:space="0" w:color="auto"/>
                <w:bottom w:val="none" w:sz="0" w:space="0" w:color="auto"/>
                <w:right w:val="none" w:sz="0" w:space="0" w:color="auto"/>
              </w:divBdr>
              <w:divsChild>
                <w:div w:id="628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50025">
          <w:marLeft w:val="0"/>
          <w:marRight w:val="0"/>
          <w:marTop w:val="0"/>
          <w:marBottom w:val="0"/>
          <w:divBdr>
            <w:top w:val="none" w:sz="0" w:space="0" w:color="auto"/>
            <w:left w:val="none" w:sz="0" w:space="0" w:color="auto"/>
            <w:bottom w:val="none" w:sz="0" w:space="0" w:color="auto"/>
            <w:right w:val="none" w:sz="0" w:space="0" w:color="auto"/>
          </w:divBdr>
          <w:divsChild>
            <w:div w:id="536085621">
              <w:marLeft w:val="180"/>
              <w:marRight w:val="240"/>
              <w:marTop w:val="0"/>
              <w:marBottom w:val="0"/>
              <w:divBdr>
                <w:top w:val="none" w:sz="0" w:space="0" w:color="auto"/>
                <w:left w:val="none" w:sz="0" w:space="0" w:color="auto"/>
                <w:bottom w:val="none" w:sz="0" w:space="0" w:color="auto"/>
                <w:right w:val="none" w:sz="0" w:space="0" w:color="auto"/>
              </w:divBdr>
              <w:divsChild>
                <w:div w:id="13915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2127">
          <w:marLeft w:val="0"/>
          <w:marRight w:val="0"/>
          <w:marTop w:val="0"/>
          <w:marBottom w:val="0"/>
          <w:divBdr>
            <w:top w:val="none" w:sz="0" w:space="0" w:color="auto"/>
            <w:left w:val="none" w:sz="0" w:space="0" w:color="auto"/>
            <w:bottom w:val="none" w:sz="0" w:space="0" w:color="auto"/>
            <w:right w:val="none" w:sz="0" w:space="0" w:color="auto"/>
          </w:divBdr>
          <w:divsChild>
            <w:div w:id="208692264">
              <w:marLeft w:val="180"/>
              <w:marRight w:val="240"/>
              <w:marTop w:val="0"/>
              <w:marBottom w:val="0"/>
              <w:divBdr>
                <w:top w:val="none" w:sz="0" w:space="0" w:color="auto"/>
                <w:left w:val="none" w:sz="0" w:space="0" w:color="auto"/>
                <w:bottom w:val="none" w:sz="0" w:space="0" w:color="auto"/>
                <w:right w:val="none" w:sz="0" w:space="0" w:color="auto"/>
              </w:divBdr>
              <w:divsChild>
                <w:div w:id="20733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50798">
          <w:marLeft w:val="0"/>
          <w:marRight w:val="0"/>
          <w:marTop w:val="0"/>
          <w:marBottom w:val="0"/>
          <w:divBdr>
            <w:top w:val="none" w:sz="0" w:space="0" w:color="auto"/>
            <w:left w:val="none" w:sz="0" w:space="0" w:color="auto"/>
            <w:bottom w:val="none" w:sz="0" w:space="0" w:color="auto"/>
            <w:right w:val="none" w:sz="0" w:space="0" w:color="auto"/>
          </w:divBdr>
          <w:divsChild>
            <w:div w:id="2112387156">
              <w:marLeft w:val="180"/>
              <w:marRight w:val="240"/>
              <w:marTop w:val="0"/>
              <w:marBottom w:val="0"/>
              <w:divBdr>
                <w:top w:val="none" w:sz="0" w:space="0" w:color="auto"/>
                <w:left w:val="none" w:sz="0" w:space="0" w:color="auto"/>
                <w:bottom w:val="none" w:sz="0" w:space="0" w:color="auto"/>
                <w:right w:val="none" w:sz="0" w:space="0" w:color="auto"/>
              </w:divBdr>
              <w:divsChild>
                <w:div w:id="511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8460">
          <w:marLeft w:val="0"/>
          <w:marRight w:val="0"/>
          <w:marTop w:val="0"/>
          <w:marBottom w:val="0"/>
          <w:divBdr>
            <w:top w:val="none" w:sz="0" w:space="0" w:color="auto"/>
            <w:left w:val="none" w:sz="0" w:space="0" w:color="auto"/>
            <w:bottom w:val="none" w:sz="0" w:space="0" w:color="auto"/>
            <w:right w:val="none" w:sz="0" w:space="0" w:color="auto"/>
          </w:divBdr>
          <w:divsChild>
            <w:div w:id="2036886466">
              <w:marLeft w:val="180"/>
              <w:marRight w:val="240"/>
              <w:marTop w:val="0"/>
              <w:marBottom w:val="0"/>
              <w:divBdr>
                <w:top w:val="none" w:sz="0" w:space="0" w:color="auto"/>
                <w:left w:val="none" w:sz="0" w:space="0" w:color="auto"/>
                <w:bottom w:val="none" w:sz="0" w:space="0" w:color="auto"/>
                <w:right w:val="none" w:sz="0" w:space="0" w:color="auto"/>
              </w:divBdr>
              <w:divsChild>
                <w:div w:id="20611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5238">
          <w:marLeft w:val="0"/>
          <w:marRight w:val="0"/>
          <w:marTop w:val="0"/>
          <w:marBottom w:val="0"/>
          <w:divBdr>
            <w:top w:val="none" w:sz="0" w:space="0" w:color="auto"/>
            <w:left w:val="none" w:sz="0" w:space="0" w:color="auto"/>
            <w:bottom w:val="none" w:sz="0" w:space="0" w:color="auto"/>
            <w:right w:val="none" w:sz="0" w:space="0" w:color="auto"/>
          </w:divBdr>
          <w:divsChild>
            <w:div w:id="1241327804">
              <w:marLeft w:val="180"/>
              <w:marRight w:val="240"/>
              <w:marTop w:val="0"/>
              <w:marBottom w:val="0"/>
              <w:divBdr>
                <w:top w:val="none" w:sz="0" w:space="0" w:color="auto"/>
                <w:left w:val="none" w:sz="0" w:space="0" w:color="auto"/>
                <w:bottom w:val="none" w:sz="0" w:space="0" w:color="auto"/>
                <w:right w:val="none" w:sz="0" w:space="0" w:color="auto"/>
              </w:divBdr>
              <w:divsChild>
                <w:div w:id="5896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6541">
          <w:marLeft w:val="0"/>
          <w:marRight w:val="0"/>
          <w:marTop w:val="0"/>
          <w:marBottom w:val="0"/>
          <w:divBdr>
            <w:top w:val="none" w:sz="0" w:space="0" w:color="auto"/>
            <w:left w:val="none" w:sz="0" w:space="0" w:color="auto"/>
            <w:bottom w:val="none" w:sz="0" w:space="0" w:color="auto"/>
            <w:right w:val="none" w:sz="0" w:space="0" w:color="auto"/>
          </w:divBdr>
          <w:divsChild>
            <w:div w:id="792669483">
              <w:marLeft w:val="180"/>
              <w:marRight w:val="240"/>
              <w:marTop w:val="0"/>
              <w:marBottom w:val="0"/>
              <w:divBdr>
                <w:top w:val="none" w:sz="0" w:space="0" w:color="auto"/>
                <w:left w:val="none" w:sz="0" w:space="0" w:color="auto"/>
                <w:bottom w:val="none" w:sz="0" w:space="0" w:color="auto"/>
                <w:right w:val="none" w:sz="0" w:space="0" w:color="auto"/>
              </w:divBdr>
              <w:divsChild>
                <w:div w:id="19143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9562">
          <w:marLeft w:val="0"/>
          <w:marRight w:val="0"/>
          <w:marTop w:val="0"/>
          <w:marBottom w:val="0"/>
          <w:divBdr>
            <w:top w:val="none" w:sz="0" w:space="0" w:color="auto"/>
            <w:left w:val="none" w:sz="0" w:space="0" w:color="auto"/>
            <w:bottom w:val="none" w:sz="0" w:space="0" w:color="auto"/>
            <w:right w:val="none" w:sz="0" w:space="0" w:color="auto"/>
          </w:divBdr>
          <w:divsChild>
            <w:div w:id="1911890617">
              <w:marLeft w:val="180"/>
              <w:marRight w:val="240"/>
              <w:marTop w:val="0"/>
              <w:marBottom w:val="0"/>
              <w:divBdr>
                <w:top w:val="none" w:sz="0" w:space="0" w:color="auto"/>
                <w:left w:val="none" w:sz="0" w:space="0" w:color="auto"/>
                <w:bottom w:val="none" w:sz="0" w:space="0" w:color="auto"/>
                <w:right w:val="none" w:sz="0" w:space="0" w:color="auto"/>
              </w:divBdr>
              <w:divsChild>
                <w:div w:id="14995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1847">
          <w:marLeft w:val="0"/>
          <w:marRight w:val="0"/>
          <w:marTop w:val="0"/>
          <w:marBottom w:val="0"/>
          <w:divBdr>
            <w:top w:val="none" w:sz="0" w:space="0" w:color="auto"/>
            <w:left w:val="none" w:sz="0" w:space="0" w:color="auto"/>
            <w:bottom w:val="none" w:sz="0" w:space="0" w:color="auto"/>
            <w:right w:val="none" w:sz="0" w:space="0" w:color="auto"/>
          </w:divBdr>
          <w:divsChild>
            <w:div w:id="672683529">
              <w:marLeft w:val="180"/>
              <w:marRight w:val="240"/>
              <w:marTop w:val="0"/>
              <w:marBottom w:val="0"/>
              <w:divBdr>
                <w:top w:val="none" w:sz="0" w:space="0" w:color="auto"/>
                <w:left w:val="none" w:sz="0" w:space="0" w:color="auto"/>
                <w:bottom w:val="none" w:sz="0" w:space="0" w:color="auto"/>
                <w:right w:val="none" w:sz="0" w:space="0" w:color="auto"/>
              </w:divBdr>
              <w:divsChild>
                <w:div w:id="993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57598">
          <w:marLeft w:val="0"/>
          <w:marRight w:val="0"/>
          <w:marTop w:val="0"/>
          <w:marBottom w:val="0"/>
          <w:divBdr>
            <w:top w:val="none" w:sz="0" w:space="0" w:color="auto"/>
            <w:left w:val="none" w:sz="0" w:space="0" w:color="auto"/>
            <w:bottom w:val="none" w:sz="0" w:space="0" w:color="auto"/>
            <w:right w:val="none" w:sz="0" w:space="0" w:color="auto"/>
          </w:divBdr>
          <w:divsChild>
            <w:div w:id="886455930">
              <w:marLeft w:val="180"/>
              <w:marRight w:val="240"/>
              <w:marTop w:val="0"/>
              <w:marBottom w:val="0"/>
              <w:divBdr>
                <w:top w:val="none" w:sz="0" w:space="0" w:color="auto"/>
                <w:left w:val="none" w:sz="0" w:space="0" w:color="auto"/>
                <w:bottom w:val="none" w:sz="0" w:space="0" w:color="auto"/>
                <w:right w:val="none" w:sz="0" w:space="0" w:color="auto"/>
              </w:divBdr>
              <w:divsChild>
                <w:div w:id="10610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8830">
          <w:marLeft w:val="0"/>
          <w:marRight w:val="0"/>
          <w:marTop w:val="0"/>
          <w:marBottom w:val="0"/>
          <w:divBdr>
            <w:top w:val="none" w:sz="0" w:space="0" w:color="auto"/>
            <w:left w:val="none" w:sz="0" w:space="0" w:color="auto"/>
            <w:bottom w:val="none" w:sz="0" w:space="0" w:color="auto"/>
            <w:right w:val="none" w:sz="0" w:space="0" w:color="auto"/>
          </w:divBdr>
          <w:divsChild>
            <w:div w:id="1906211714">
              <w:marLeft w:val="180"/>
              <w:marRight w:val="240"/>
              <w:marTop w:val="0"/>
              <w:marBottom w:val="0"/>
              <w:divBdr>
                <w:top w:val="none" w:sz="0" w:space="0" w:color="auto"/>
                <w:left w:val="none" w:sz="0" w:space="0" w:color="auto"/>
                <w:bottom w:val="none" w:sz="0" w:space="0" w:color="auto"/>
                <w:right w:val="none" w:sz="0" w:space="0" w:color="auto"/>
              </w:divBdr>
              <w:divsChild>
                <w:div w:id="13308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8630">
          <w:marLeft w:val="0"/>
          <w:marRight w:val="0"/>
          <w:marTop w:val="0"/>
          <w:marBottom w:val="0"/>
          <w:divBdr>
            <w:top w:val="none" w:sz="0" w:space="0" w:color="auto"/>
            <w:left w:val="none" w:sz="0" w:space="0" w:color="auto"/>
            <w:bottom w:val="none" w:sz="0" w:space="0" w:color="auto"/>
            <w:right w:val="none" w:sz="0" w:space="0" w:color="auto"/>
          </w:divBdr>
          <w:divsChild>
            <w:div w:id="1854299933">
              <w:marLeft w:val="180"/>
              <w:marRight w:val="240"/>
              <w:marTop w:val="0"/>
              <w:marBottom w:val="0"/>
              <w:divBdr>
                <w:top w:val="none" w:sz="0" w:space="0" w:color="auto"/>
                <w:left w:val="none" w:sz="0" w:space="0" w:color="auto"/>
                <w:bottom w:val="none" w:sz="0" w:space="0" w:color="auto"/>
                <w:right w:val="none" w:sz="0" w:space="0" w:color="auto"/>
              </w:divBdr>
              <w:divsChild>
                <w:div w:id="19508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8732">
          <w:marLeft w:val="0"/>
          <w:marRight w:val="0"/>
          <w:marTop w:val="0"/>
          <w:marBottom w:val="0"/>
          <w:divBdr>
            <w:top w:val="none" w:sz="0" w:space="0" w:color="auto"/>
            <w:left w:val="none" w:sz="0" w:space="0" w:color="auto"/>
            <w:bottom w:val="none" w:sz="0" w:space="0" w:color="auto"/>
            <w:right w:val="none" w:sz="0" w:space="0" w:color="auto"/>
          </w:divBdr>
          <w:divsChild>
            <w:div w:id="1731808002">
              <w:marLeft w:val="180"/>
              <w:marRight w:val="240"/>
              <w:marTop w:val="0"/>
              <w:marBottom w:val="0"/>
              <w:divBdr>
                <w:top w:val="none" w:sz="0" w:space="0" w:color="auto"/>
                <w:left w:val="none" w:sz="0" w:space="0" w:color="auto"/>
                <w:bottom w:val="none" w:sz="0" w:space="0" w:color="auto"/>
                <w:right w:val="none" w:sz="0" w:space="0" w:color="auto"/>
              </w:divBdr>
              <w:divsChild>
                <w:div w:id="19400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04371">
          <w:marLeft w:val="0"/>
          <w:marRight w:val="0"/>
          <w:marTop w:val="0"/>
          <w:marBottom w:val="0"/>
          <w:divBdr>
            <w:top w:val="none" w:sz="0" w:space="0" w:color="auto"/>
            <w:left w:val="none" w:sz="0" w:space="0" w:color="auto"/>
            <w:bottom w:val="none" w:sz="0" w:space="0" w:color="auto"/>
            <w:right w:val="none" w:sz="0" w:space="0" w:color="auto"/>
          </w:divBdr>
          <w:divsChild>
            <w:div w:id="757360333">
              <w:marLeft w:val="180"/>
              <w:marRight w:val="240"/>
              <w:marTop w:val="0"/>
              <w:marBottom w:val="0"/>
              <w:divBdr>
                <w:top w:val="none" w:sz="0" w:space="0" w:color="auto"/>
                <w:left w:val="none" w:sz="0" w:space="0" w:color="auto"/>
                <w:bottom w:val="none" w:sz="0" w:space="0" w:color="auto"/>
                <w:right w:val="none" w:sz="0" w:space="0" w:color="auto"/>
              </w:divBdr>
              <w:divsChild>
                <w:div w:id="8158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8128">
          <w:marLeft w:val="0"/>
          <w:marRight w:val="0"/>
          <w:marTop w:val="0"/>
          <w:marBottom w:val="0"/>
          <w:divBdr>
            <w:top w:val="none" w:sz="0" w:space="0" w:color="auto"/>
            <w:left w:val="none" w:sz="0" w:space="0" w:color="auto"/>
            <w:bottom w:val="none" w:sz="0" w:space="0" w:color="auto"/>
            <w:right w:val="none" w:sz="0" w:space="0" w:color="auto"/>
          </w:divBdr>
          <w:divsChild>
            <w:div w:id="422118001">
              <w:marLeft w:val="180"/>
              <w:marRight w:val="240"/>
              <w:marTop w:val="0"/>
              <w:marBottom w:val="0"/>
              <w:divBdr>
                <w:top w:val="none" w:sz="0" w:space="0" w:color="auto"/>
                <w:left w:val="none" w:sz="0" w:space="0" w:color="auto"/>
                <w:bottom w:val="none" w:sz="0" w:space="0" w:color="auto"/>
                <w:right w:val="none" w:sz="0" w:space="0" w:color="auto"/>
              </w:divBdr>
              <w:divsChild>
                <w:div w:id="5323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3330">
          <w:marLeft w:val="0"/>
          <w:marRight w:val="0"/>
          <w:marTop w:val="0"/>
          <w:marBottom w:val="0"/>
          <w:divBdr>
            <w:top w:val="none" w:sz="0" w:space="0" w:color="auto"/>
            <w:left w:val="none" w:sz="0" w:space="0" w:color="auto"/>
            <w:bottom w:val="none" w:sz="0" w:space="0" w:color="auto"/>
            <w:right w:val="none" w:sz="0" w:space="0" w:color="auto"/>
          </w:divBdr>
          <w:divsChild>
            <w:div w:id="1145852995">
              <w:marLeft w:val="180"/>
              <w:marRight w:val="240"/>
              <w:marTop w:val="0"/>
              <w:marBottom w:val="0"/>
              <w:divBdr>
                <w:top w:val="none" w:sz="0" w:space="0" w:color="auto"/>
                <w:left w:val="none" w:sz="0" w:space="0" w:color="auto"/>
                <w:bottom w:val="none" w:sz="0" w:space="0" w:color="auto"/>
                <w:right w:val="none" w:sz="0" w:space="0" w:color="auto"/>
              </w:divBdr>
              <w:divsChild>
                <w:div w:id="3001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205">
          <w:marLeft w:val="0"/>
          <w:marRight w:val="0"/>
          <w:marTop w:val="0"/>
          <w:marBottom w:val="0"/>
          <w:divBdr>
            <w:top w:val="none" w:sz="0" w:space="0" w:color="auto"/>
            <w:left w:val="none" w:sz="0" w:space="0" w:color="auto"/>
            <w:bottom w:val="none" w:sz="0" w:space="0" w:color="auto"/>
            <w:right w:val="none" w:sz="0" w:space="0" w:color="auto"/>
          </w:divBdr>
          <w:divsChild>
            <w:div w:id="66610430">
              <w:marLeft w:val="180"/>
              <w:marRight w:val="240"/>
              <w:marTop w:val="0"/>
              <w:marBottom w:val="0"/>
              <w:divBdr>
                <w:top w:val="none" w:sz="0" w:space="0" w:color="auto"/>
                <w:left w:val="none" w:sz="0" w:space="0" w:color="auto"/>
                <w:bottom w:val="none" w:sz="0" w:space="0" w:color="auto"/>
                <w:right w:val="none" w:sz="0" w:space="0" w:color="auto"/>
              </w:divBdr>
              <w:divsChild>
                <w:div w:id="13147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5509">
          <w:marLeft w:val="0"/>
          <w:marRight w:val="0"/>
          <w:marTop w:val="0"/>
          <w:marBottom w:val="0"/>
          <w:divBdr>
            <w:top w:val="none" w:sz="0" w:space="0" w:color="auto"/>
            <w:left w:val="none" w:sz="0" w:space="0" w:color="auto"/>
            <w:bottom w:val="none" w:sz="0" w:space="0" w:color="auto"/>
            <w:right w:val="none" w:sz="0" w:space="0" w:color="auto"/>
          </w:divBdr>
          <w:divsChild>
            <w:div w:id="1480995815">
              <w:marLeft w:val="180"/>
              <w:marRight w:val="240"/>
              <w:marTop w:val="0"/>
              <w:marBottom w:val="0"/>
              <w:divBdr>
                <w:top w:val="none" w:sz="0" w:space="0" w:color="auto"/>
                <w:left w:val="none" w:sz="0" w:space="0" w:color="auto"/>
                <w:bottom w:val="none" w:sz="0" w:space="0" w:color="auto"/>
                <w:right w:val="none" w:sz="0" w:space="0" w:color="auto"/>
              </w:divBdr>
              <w:divsChild>
                <w:div w:id="12068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693">
          <w:marLeft w:val="0"/>
          <w:marRight w:val="0"/>
          <w:marTop w:val="0"/>
          <w:marBottom w:val="0"/>
          <w:divBdr>
            <w:top w:val="none" w:sz="0" w:space="0" w:color="auto"/>
            <w:left w:val="none" w:sz="0" w:space="0" w:color="auto"/>
            <w:bottom w:val="none" w:sz="0" w:space="0" w:color="auto"/>
            <w:right w:val="none" w:sz="0" w:space="0" w:color="auto"/>
          </w:divBdr>
          <w:divsChild>
            <w:div w:id="1592465313">
              <w:marLeft w:val="180"/>
              <w:marRight w:val="240"/>
              <w:marTop w:val="0"/>
              <w:marBottom w:val="0"/>
              <w:divBdr>
                <w:top w:val="none" w:sz="0" w:space="0" w:color="auto"/>
                <w:left w:val="none" w:sz="0" w:space="0" w:color="auto"/>
                <w:bottom w:val="none" w:sz="0" w:space="0" w:color="auto"/>
                <w:right w:val="none" w:sz="0" w:space="0" w:color="auto"/>
              </w:divBdr>
              <w:divsChild>
                <w:div w:id="10012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3695">
          <w:marLeft w:val="0"/>
          <w:marRight w:val="0"/>
          <w:marTop w:val="0"/>
          <w:marBottom w:val="0"/>
          <w:divBdr>
            <w:top w:val="none" w:sz="0" w:space="0" w:color="auto"/>
            <w:left w:val="none" w:sz="0" w:space="0" w:color="auto"/>
            <w:bottom w:val="none" w:sz="0" w:space="0" w:color="auto"/>
            <w:right w:val="none" w:sz="0" w:space="0" w:color="auto"/>
          </w:divBdr>
          <w:divsChild>
            <w:div w:id="378014566">
              <w:marLeft w:val="180"/>
              <w:marRight w:val="240"/>
              <w:marTop w:val="0"/>
              <w:marBottom w:val="0"/>
              <w:divBdr>
                <w:top w:val="none" w:sz="0" w:space="0" w:color="auto"/>
                <w:left w:val="none" w:sz="0" w:space="0" w:color="auto"/>
                <w:bottom w:val="none" w:sz="0" w:space="0" w:color="auto"/>
                <w:right w:val="none" w:sz="0" w:space="0" w:color="auto"/>
              </w:divBdr>
              <w:divsChild>
                <w:div w:id="1346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5184">
          <w:marLeft w:val="0"/>
          <w:marRight w:val="0"/>
          <w:marTop w:val="0"/>
          <w:marBottom w:val="0"/>
          <w:divBdr>
            <w:top w:val="none" w:sz="0" w:space="0" w:color="auto"/>
            <w:left w:val="none" w:sz="0" w:space="0" w:color="auto"/>
            <w:bottom w:val="none" w:sz="0" w:space="0" w:color="auto"/>
            <w:right w:val="none" w:sz="0" w:space="0" w:color="auto"/>
          </w:divBdr>
          <w:divsChild>
            <w:div w:id="515771587">
              <w:marLeft w:val="180"/>
              <w:marRight w:val="240"/>
              <w:marTop w:val="0"/>
              <w:marBottom w:val="0"/>
              <w:divBdr>
                <w:top w:val="none" w:sz="0" w:space="0" w:color="auto"/>
                <w:left w:val="none" w:sz="0" w:space="0" w:color="auto"/>
                <w:bottom w:val="none" w:sz="0" w:space="0" w:color="auto"/>
                <w:right w:val="none" w:sz="0" w:space="0" w:color="auto"/>
              </w:divBdr>
              <w:divsChild>
                <w:div w:id="177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60049">
          <w:marLeft w:val="0"/>
          <w:marRight w:val="0"/>
          <w:marTop w:val="0"/>
          <w:marBottom w:val="0"/>
          <w:divBdr>
            <w:top w:val="none" w:sz="0" w:space="0" w:color="auto"/>
            <w:left w:val="none" w:sz="0" w:space="0" w:color="auto"/>
            <w:bottom w:val="none" w:sz="0" w:space="0" w:color="auto"/>
            <w:right w:val="none" w:sz="0" w:space="0" w:color="auto"/>
          </w:divBdr>
          <w:divsChild>
            <w:div w:id="1820223564">
              <w:marLeft w:val="180"/>
              <w:marRight w:val="240"/>
              <w:marTop w:val="0"/>
              <w:marBottom w:val="0"/>
              <w:divBdr>
                <w:top w:val="none" w:sz="0" w:space="0" w:color="auto"/>
                <w:left w:val="none" w:sz="0" w:space="0" w:color="auto"/>
                <w:bottom w:val="none" w:sz="0" w:space="0" w:color="auto"/>
                <w:right w:val="none" w:sz="0" w:space="0" w:color="auto"/>
              </w:divBdr>
              <w:divsChild>
                <w:div w:id="15223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6227">
          <w:marLeft w:val="0"/>
          <w:marRight w:val="0"/>
          <w:marTop w:val="0"/>
          <w:marBottom w:val="0"/>
          <w:divBdr>
            <w:top w:val="none" w:sz="0" w:space="0" w:color="auto"/>
            <w:left w:val="none" w:sz="0" w:space="0" w:color="auto"/>
            <w:bottom w:val="none" w:sz="0" w:space="0" w:color="auto"/>
            <w:right w:val="none" w:sz="0" w:space="0" w:color="auto"/>
          </w:divBdr>
          <w:divsChild>
            <w:div w:id="227687051">
              <w:marLeft w:val="180"/>
              <w:marRight w:val="240"/>
              <w:marTop w:val="0"/>
              <w:marBottom w:val="0"/>
              <w:divBdr>
                <w:top w:val="none" w:sz="0" w:space="0" w:color="auto"/>
                <w:left w:val="none" w:sz="0" w:space="0" w:color="auto"/>
                <w:bottom w:val="none" w:sz="0" w:space="0" w:color="auto"/>
                <w:right w:val="none" w:sz="0" w:space="0" w:color="auto"/>
              </w:divBdr>
              <w:divsChild>
                <w:div w:id="15420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7713">
          <w:marLeft w:val="0"/>
          <w:marRight w:val="0"/>
          <w:marTop w:val="0"/>
          <w:marBottom w:val="0"/>
          <w:divBdr>
            <w:top w:val="none" w:sz="0" w:space="0" w:color="auto"/>
            <w:left w:val="none" w:sz="0" w:space="0" w:color="auto"/>
            <w:bottom w:val="none" w:sz="0" w:space="0" w:color="auto"/>
            <w:right w:val="none" w:sz="0" w:space="0" w:color="auto"/>
          </w:divBdr>
          <w:divsChild>
            <w:div w:id="70080928">
              <w:marLeft w:val="180"/>
              <w:marRight w:val="240"/>
              <w:marTop w:val="0"/>
              <w:marBottom w:val="0"/>
              <w:divBdr>
                <w:top w:val="none" w:sz="0" w:space="0" w:color="auto"/>
                <w:left w:val="none" w:sz="0" w:space="0" w:color="auto"/>
                <w:bottom w:val="none" w:sz="0" w:space="0" w:color="auto"/>
                <w:right w:val="none" w:sz="0" w:space="0" w:color="auto"/>
              </w:divBdr>
              <w:divsChild>
                <w:div w:id="15424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3589">
          <w:marLeft w:val="0"/>
          <w:marRight w:val="0"/>
          <w:marTop w:val="0"/>
          <w:marBottom w:val="0"/>
          <w:divBdr>
            <w:top w:val="none" w:sz="0" w:space="0" w:color="auto"/>
            <w:left w:val="none" w:sz="0" w:space="0" w:color="auto"/>
            <w:bottom w:val="none" w:sz="0" w:space="0" w:color="auto"/>
            <w:right w:val="none" w:sz="0" w:space="0" w:color="auto"/>
          </w:divBdr>
          <w:divsChild>
            <w:div w:id="817190208">
              <w:marLeft w:val="180"/>
              <w:marRight w:val="240"/>
              <w:marTop w:val="0"/>
              <w:marBottom w:val="0"/>
              <w:divBdr>
                <w:top w:val="none" w:sz="0" w:space="0" w:color="auto"/>
                <w:left w:val="none" w:sz="0" w:space="0" w:color="auto"/>
                <w:bottom w:val="none" w:sz="0" w:space="0" w:color="auto"/>
                <w:right w:val="none" w:sz="0" w:space="0" w:color="auto"/>
              </w:divBdr>
              <w:divsChild>
                <w:div w:id="13480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6501">
          <w:marLeft w:val="0"/>
          <w:marRight w:val="0"/>
          <w:marTop w:val="0"/>
          <w:marBottom w:val="0"/>
          <w:divBdr>
            <w:top w:val="none" w:sz="0" w:space="0" w:color="auto"/>
            <w:left w:val="none" w:sz="0" w:space="0" w:color="auto"/>
            <w:bottom w:val="none" w:sz="0" w:space="0" w:color="auto"/>
            <w:right w:val="none" w:sz="0" w:space="0" w:color="auto"/>
          </w:divBdr>
          <w:divsChild>
            <w:div w:id="569734205">
              <w:marLeft w:val="180"/>
              <w:marRight w:val="240"/>
              <w:marTop w:val="0"/>
              <w:marBottom w:val="0"/>
              <w:divBdr>
                <w:top w:val="none" w:sz="0" w:space="0" w:color="auto"/>
                <w:left w:val="none" w:sz="0" w:space="0" w:color="auto"/>
                <w:bottom w:val="none" w:sz="0" w:space="0" w:color="auto"/>
                <w:right w:val="none" w:sz="0" w:space="0" w:color="auto"/>
              </w:divBdr>
              <w:divsChild>
                <w:div w:id="29425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36754">
          <w:marLeft w:val="0"/>
          <w:marRight w:val="0"/>
          <w:marTop w:val="0"/>
          <w:marBottom w:val="0"/>
          <w:divBdr>
            <w:top w:val="none" w:sz="0" w:space="0" w:color="auto"/>
            <w:left w:val="none" w:sz="0" w:space="0" w:color="auto"/>
            <w:bottom w:val="none" w:sz="0" w:space="0" w:color="auto"/>
            <w:right w:val="none" w:sz="0" w:space="0" w:color="auto"/>
          </w:divBdr>
          <w:divsChild>
            <w:div w:id="1550410283">
              <w:marLeft w:val="180"/>
              <w:marRight w:val="240"/>
              <w:marTop w:val="0"/>
              <w:marBottom w:val="0"/>
              <w:divBdr>
                <w:top w:val="none" w:sz="0" w:space="0" w:color="auto"/>
                <w:left w:val="none" w:sz="0" w:space="0" w:color="auto"/>
                <w:bottom w:val="none" w:sz="0" w:space="0" w:color="auto"/>
                <w:right w:val="none" w:sz="0" w:space="0" w:color="auto"/>
              </w:divBdr>
              <w:divsChild>
                <w:div w:id="2040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hyperlink" Target="https://repositorio.ucundinamarca.edu.co/handle/20.500.12558/3431" TargetMode="External"/><Relationship Id="rId39" Type="http://schemas.openxmlformats.org/officeDocument/2006/relationships/hyperlink" Target="https://red.uao.edu.co/handle/10614/2588" TargetMode="External"/><Relationship Id="rId21" Type="http://schemas.openxmlformats.org/officeDocument/2006/relationships/image" Target="media/image10.png"/><Relationship Id="rId34" Type="http://schemas.openxmlformats.org/officeDocument/2006/relationships/hyperlink" Target="https://hemeroteca.unad.edu.co/index.php/publicaciones-e-investigacion/article/view/1298"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repositorio.unal.edu.co/handle/unal/7606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repository.unad.edu.co/bitstream/handle/10596/23421/dajaramillog.pdf?sequence=1" TargetMode="External"/><Relationship Id="rId37" Type="http://schemas.openxmlformats.org/officeDocument/2006/relationships/hyperlink" Target="https://repositorio.utp.edu.co/items/2a289c49-1854-4bb8-9d9d-832cc77e5a69" TargetMode="External"/><Relationship Id="rId40" Type="http://schemas.openxmlformats.org/officeDocument/2006/relationships/hyperlink" Target="https://www.redalyc.org/articulo.oa?id=147019422003"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youtube.com/watch?v=f_Vk-TuAcFI" TargetMode="External"/><Relationship Id="rId28" Type="http://schemas.openxmlformats.org/officeDocument/2006/relationships/hyperlink" Target="https://www.redalyc.org/comocitar.oa?id=93222722010" TargetMode="External"/><Relationship Id="rId36" Type="http://schemas.openxmlformats.org/officeDocument/2006/relationships/hyperlink" Target="https://repositorio.uniandes.edu.co/handle/1992/13708"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hdl.handle.net/20.500.12324/13454"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s1_GNqiD85A" TargetMode="External"/><Relationship Id="rId22" Type="http://schemas.openxmlformats.org/officeDocument/2006/relationships/image" Target="media/image11.jpeg"/><Relationship Id="rId27" Type="http://schemas.openxmlformats.org/officeDocument/2006/relationships/hyperlink" Target="https://hdl.handle.net/20.500.12962/803" TargetMode="External"/><Relationship Id="rId30" Type="http://schemas.openxmlformats.org/officeDocument/2006/relationships/hyperlink" Target="http://repositorio.unibague.edu.co:80/jspui/handle/20.500.12313/216" TargetMode="External"/><Relationship Id="rId35" Type="http://schemas.openxmlformats.org/officeDocument/2006/relationships/hyperlink" Target="http://www.laccei.org/LACCEI2013-Cancun/RefereedPapers/RP252.pdf"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image" Target="media/image6.png"/><Relationship Id="rId25" Type="http://schemas.openxmlformats.org/officeDocument/2006/relationships/hyperlink" Target="https://bdigital.uniquindio.edu.co/handle/001/4187" TargetMode="External"/><Relationship Id="rId33" Type="http://schemas.openxmlformats.org/officeDocument/2006/relationships/hyperlink" Target="https://pirhua.udep.edu.pe/bitstream/handle/11042/5446/DOC_ING_AUT_001.pdf?sequence=1&amp;isAllowed=y" TargetMode="External"/><Relationship Id="rId38" Type="http://schemas.openxmlformats.org/officeDocument/2006/relationships/hyperlink" Target="https://www.researchgate.net/publication/306376361_ESTUDIO_HIDROTERMICO_PARA_LA_DETERMINACION_DE_LOS_COEFICIENTES_DE_TRANSFERENCIA_DE_CALOR_EN_TRES_TIPOS_DE_PAILAS_PARA_HORNILLAS_PANELERAS" TargetMode="External"/><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13.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2.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C3646146-8B87-4E16-81C9-8ACE32D19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2</TotalTime>
  <Pages>44</Pages>
  <Words>8363</Words>
  <Characters>45998</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Preparación y registro de información</vt:lpstr>
    </vt:vector>
  </TitlesOfParts>
  <Company/>
  <LinksUpToDate>false</LinksUpToDate>
  <CharactersWithSpaces>54253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Efectos de la temperatura en la producción panelera</dc:title>
  <dc:subject>Efectos de la temperatura en la producción panelera</dc:subject>
  <dc:creator>SENA</dc:creator>
  <cp:keywords/>
  <dc:description/>
  <cp:lastModifiedBy>Andrea Paola Botello De La Rosa</cp:lastModifiedBy>
  <cp:revision>11</cp:revision>
  <cp:lastPrinted>2023-08-23T23:23:00Z</cp:lastPrinted>
  <dcterms:created xsi:type="dcterms:W3CDTF">2025-04-15T14:17:00Z</dcterms:created>
  <dcterms:modified xsi:type="dcterms:W3CDTF">2025-05-06T15:47:00Z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2025-04-15T14:05:53Z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1324447d-dc87-4ca6-a644-85a6a85bf93b</vt:lpwstr>
  </property>
  <property fmtid="{D5CDD505-2E9C-101B-9397-08002B2CF9AE}" pid="9" name="MSIP_Label_fc111285-cafa-4fc9-8a9a-bd902089b24f_ContentBits">
    <vt:lpwstr>0</vt:lpwstr>
  </property>
  <property fmtid="{D5CDD505-2E9C-101B-9397-08002B2CF9AE}" pid="10" name="MSIP_Label_fc111285-cafa-4fc9-8a9a-bd902089b24f_Tag">
    <vt:lpwstr>50, 0, 1, 1</vt:lpwstr>
  </property>
  <property fmtid="{D5CDD505-2E9C-101B-9397-08002B2CF9AE}" pid="11" name="MediaServiceImageTags">
    <vt:lpwstr/>
  </property>
</Properties>
</file>